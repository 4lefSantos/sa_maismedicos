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26DD2" w14:textId="1A422B82" w:rsidR="00C9073E" w:rsidRDefault="00C9073E" w:rsidP="00BD24AC">
      <w:pPr>
        <w:pStyle w:val="SemEspaamento"/>
        <w:jc w:val="both"/>
        <w:rPr>
          <w:rFonts w:ascii="Times New Roman" w:hAnsi="Times New Roman" w:cs="Times New Roman"/>
          <w:b/>
          <w:bCs/>
          <w:sz w:val="24"/>
          <w:szCs w:val="24"/>
        </w:rPr>
      </w:pPr>
      <w:r>
        <w:rPr>
          <w:rFonts w:ascii="Times New Roman" w:hAnsi="Times New Roman" w:cs="Times New Roman"/>
          <w:b/>
          <w:bCs/>
          <w:sz w:val="24"/>
          <w:szCs w:val="24"/>
        </w:rPr>
        <w:t xml:space="preserve">Análise preditiva da fixação de profissionais do Programa Mais Médicos usando </w:t>
      </w:r>
      <w:proofErr w:type="spellStart"/>
      <w:r>
        <w:rPr>
          <w:rFonts w:ascii="Times New Roman" w:hAnsi="Times New Roman" w:cs="Times New Roman"/>
          <w:b/>
          <w:bCs/>
          <w:sz w:val="24"/>
          <w:szCs w:val="24"/>
        </w:rPr>
        <w:t>machine</w:t>
      </w:r>
      <w:proofErr w:type="spellEnd"/>
      <w:r>
        <w:rPr>
          <w:rFonts w:ascii="Times New Roman" w:hAnsi="Times New Roman" w:cs="Times New Roman"/>
          <w:b/>
          <w:bCs/>
          <w:sz w:val="24"/>
          <w:szCs w:val="24"/>
        </w:rPr>
        <w:t xml:space="preserve"> Learning </w:t>
      </w:r>
    </w:p>
    <w:p w14:paraId="280E2B66" w14:textId="77777777" w:rsidR="00C9073E" w:rsidRDefault="00C9073E" w:rsidP="00737949">
      <w:pPr>
        <w:pStyle w:val="SemEspaamento"/>
        <w:spacing w:line="360" w:lineRule="auto"/>
        <w:jc w:val="both"/>
        <w:rPr>
          <w:rFonts w:ascii="Times New Roman" w:hAnsi="Times New Roman" w:cs="Times New Roman"/>
          <w:b/>
          <w:bCs/>
          <w:sz w:val="24"/>
          <w:szCs w:val="24"/>
        </w:rPr>
      </w:pPr>
    </w:p>
    <w:p w14:paraId="778BD438" w14:textId="33E30A48" w:rsidR="00C9073E" w:rsidRDefault="00C9073E" w:rsidP="00737949">
      <w:pPr>
        <w:pStyle w:val="SemEspaamento"/>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Resumo</w:t>
      </w:r>
    </w:p>
    <w:p w14:paraId="60D0E440" w14:textId="28216027" w:rsidR="00737949" w:rsidRPr="00737949" w:rsidRDefault="00737949" w:rsidP="00737949">
      <w:pPr>
        <w:pStyle w:val="SemEspaamento"/>
        <w:spacing w:line="360" w:lineRule="auto"/>
        <w:jc w:val="both"/>
        <w:rPr>
          <w:rFonts w:ascii="Times New Roman" w:hAnsi="Times New Roman" w:cs="Times New Roman"/>
          <w:b/>
          <w:bCs/>
          <w:sz w:val="24"/>
          <w:szCs w:val="24"/>
        </w:rPr>
      </w:pPr>
      <w:r w:rsidRPr="00737949">
        <w:rPr>
          <w:rFonts w:ascii="Times New Roman" w:hAnsi="Times New Roman" w:cs="Times New Roman"/>
          <w:b/>
          <w:bCs/>
          <w:sz w:val="24"/>
          <w:szCs w:val="24"/>
        </w:rPr>
        <w:t xml:space="preserve">Introdução </w:t>
      </w:r>
    </w:p>
    <w:p w14:paraId="11D75B1F" w14:textId="77777777" w:rsidR="00737949" w:rsidRDefault="00737949" w:rsidP="00737949">
      <w:pPr>
        <w:pStyle w:val="SemEspaamento"/>
        <w:spacing w:line="360" w:lineRule="auto"/>
        <w:jc w:val="both"/>
        <w:rPr>
          <w:rFonts w:ascii="Times New Roman" w:hAnsi="Times New Roman" w:cs="Times New Roman"/>
          <w:sz w:val="24"/>
          <w:szCs w:val="24"/>
        </w:rPr>
      </w:pPr>
    </w:p>
    <w:p w14:paraId="43265DB6" w14:textId="6991C517" w:rsidR="00280945" w:rsidRDefault="008B4D87" w:rsidP="00737949">
      <w:pPr>
        <w:pStyle w:val="SemEspaamento"/>
        <w:spacing w:line="360" w:lineRule="auto"/>
        <w:ind w:firstLine="851"/>
        <w:jc w:val="both"/>
        <w:rPr>
          <w:rFonts w:ascii="Times New Roman" w:hAnsi="Times New Roman" w:cs="Times New Roman"/>
          <w:sz w:val="24"/>
          <w:szCs w:val="24"/>
        </w:rPr>
      </w:pPr>
      <w:r w:rsidRPr="00400713">
        <w:rPr>
          <w:rFonts w:ascii="Times New Roman" w:hAnsi="Times New Roman" w:cs="Times New Roman"/>
          <w:sz w:val="24"/>
          <w:szCs w:val="24"/>
        </w:rPr>
        <w:t xml:space="preserve">O Brasil passa por um problema persistente em relação </w:t>
      </w:r>
      <w:r w:rsidR="00E97F10">
        <w:rPr>
          <w:rFonts w:ascii="Times New Roman" w:hAnsi="Times New Roman" w:cs="Times New Roman"/>
          <w:sz w:val="24"/>
          <w:szCs w:val="24"/>
        </w:rPr>
        <w:t>à carência no</w:t>
      </w:r>
      <w:r w:rsidR="008F1AEE" w:rsidRPr="00400713">
        <w:rPr>
          <w:rFonts w:ascii="Times New Roman" w:hAnsi="Times New Roman" w:cs="Times New Roman"/>
          <w:sz w:val="24"/>
          <w:szCs w:val="24"/>
        </w:rPr>
        <w:t xml:space="preserve"> acesso a médicos. Em grande medida, isso ocorre, pois, a distribuição de profissionais </w:t>
      </w:r>
      <w:r w:rsidR="00301CF7">
        <w:rPr>
          <w:rFonts w:ascii="Times New Roman" w:hAnsi="Times New Roman" w:cs="Times New Roman"/>
          <w:sz w:val="24"/>
          <w:szCs w:val="24"/>
        </w:rPr>
        <w:t xml:space="preserve">é </w:t>
      </w:r>
      <w:r w:rsidR="00280945" w:rsidRPr="00400713">
        <w:rPr>
          <w:rFonts w:ascii="Times New Roman" w:hAnsi="Times New Roman" w:cs="Times New Roman"/>
          <w:sz w:val="24"/>
          <w:szCs w:val="24"/>
        </w:rPr>
        <w:t xml:space="preserve">desigual entre </w:t>
      </w:r>
      <w:r w:rsidR="00301CF7">
        <w:rPr>
          <w:rFonts w:ascii="Times New Roman" w:hAnsi="Times New Roman" w:cs="Times New Roman"/>
          <w:sz w:val="24"/>
          <w:szCs w:val="24"/>
        </w:rPr>
        <w:t xml:space="preserve">as </w:t>
      </w:r>
      <w:r w:rsidR="00280945" w:rsidRPr="00400713">
        <w:rPr>
          <w:rFonts w:ascii="Times New Roman" w:hAnsi="Times New Roman" w:cs="Times New Roman"/>
          <w:sz w:val="24"/>
          <w:szCs w:val="24"/>
        </w:rPr>
        <w:t>regiões do país</w:t>
      </w:r>
      <w:r w:rsidR="00846012">
        <w:rPr>
          <w:rFonts w:ascii="Times New Roman" w:hAnsi="Times New Roman" w:cs="Times New Roman"/>
          <w:sz w:val="24"/>
          <w:szCs w:val="24"/>
        </w:rPr>
        <w:t xml:space="preserve"> </w:t>
      </w:r>
      <w:r w:rsidR="00301CF7">
        <w:rPr>
          <w:rFonts w:ascii="Times New Roman" w:hAnsi="Times New Roman" w:cs="Times New Roman"/>
          <w:sz w:val="24"/>
          <w:szCs w:val="24"/>
        </w:rPr>
        <w:t>e</w:t>
      </w:r>
      <w:r w:rsidR="00846012">
        <w:rPr>
          <w:rFonts w:ascii="Times New Roman" w:hAnsi="Times New Roman" w:cs="Times New Roman"/>
          <w:sz w:val="24"/>
          <w:szCs w:val="24"/>
        </w:rPr>
        <w:t xml:space="preserve"> mesmo dentro de um </w:t>
      </w:r>
      <w:r w:rsidR="00301CF7">
        <w:rPr>
          <w:rFonts w:ascii="Times New Roman" w:hAnsi="Times New Roman" w:cs="Times New Roman"/>
          <w:sz w:val="24"/>
          <w:szCs w:val="24"/>
        </w:rPr>
        <w:t xml:space="preserve">mesmo </w:t>
      </w:r>
      <w:r w:rsidR="00846012">
        <w:rPr>
          <w:rFonts w:ascii="Times New Roman" w:hAnsi="Times New Roman" w:cs="Times New Roman"/>
          <w:sz w:val="24"/>
          <w:szCs w:val="24"/>
        </w:rPr>
        <w:t xml:space="preserve">município </w:t>
      </w:r>
      <w:sdt>
        <w:sdtPr>
          <w:rPr>
            <w:rFonts w:ascii="Times New Roman" w:hAnsi="Times New Roman" w:cs="Times New Roman"/>
            <w:color w:val="000000"/>
            <w:sz w:val="24"/>
            <w:szCs w:val="24"/>
          </w:rPr>
          <w:tag w:val="MENDELEY_CITATION_v3_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"/>
          <w:id w:val="94061795"/>
          <w:placeholder>
            <w:docPart w:val="DefaultPlaceholder_-1854013440"/>
          </w:placeholder>
        </w:sdtPr>
        <w:sdtEndPr/>
        <w:sdtContent>
          <w:r w:rsidR="00AA600F" w:rsidRPr="00AA600F">
            <w:rPr>
              <w:rFonts w:eastAsia="Times New Roman"/>
              <w:color w:val="000000"/>
              <w:sz w:val="24"/>
            </w:rPr>
            <w:t>(Cury &amp; Fonseca, 2023)</w:t>
          </w:r>
        </w:sdtContent>
      </w:sdt>
      <w:r w:rsidR="00280945" w:rsidRPr="00400713">
        <w:rPr>
          <w:rFonts w:ascii="Times New Roman" w:hAnsi="Times New Roman" w:cs="Times New Roman"/>
          <w:sz w:val="24"/>
          <w:szCs w:val="24"/>
        </w:rPr>
        <w:t>. Enquanto no Sudeste, existem 3</w:t>
      </w:r>
      <w:r w:rsidR="00301CF7">
        <w:rPr>
          <w:rFonts w:ascii="Times New Roman" w:hAnsi="Times New Roman" w:cs="Times New Roman"/>
          <w:sz w:val="24"/>
          <w:szCs w:val="24"/>
        </w:rPr>
        <w:t>,</w:t>
      </w:r>
      <w:r w:rsidR="00400713" w:rsidRPr="00400713">
        <w:rPr>
          <w:rFonts w:ascii="Times New Roman" w:hAnsi="Times New Roman" w:cs="Times New Roman"/>
          <w:sz w:val="24"/>
          <w:szCs w:val="24"/>
        </w:rPr>
        <w:t>39</w:t>
      </w:r>
      <w:r w:rsidR="00280945" w:rsidRPr="00400713">
        <w:rPr>
          <w:rFonts w:ascii="Times New Roman" w:hAnsi="Times New Roman" w:cs="Times New Roman"/>
          <w:sz w:val="24"/>
          <w:szCs w:val="24"/>
        </w:rPr>
        <w:t xml:space="preserve"> médicos por mil habitantes, no Norte, este número é </w:t>
      </w:r>
      <w:r w:rsidR="00400713" w:rsidRPr="00400713">
        <w:rPr>
          <w:rFonts w:ascii="Times New Roman" w:hAnsi="Times New Roman" w:cs="Times New Roman"/>
          <w:sz w:val="24"/>
          <w:szCs w:val="24"/>
        </w:rPr>
        <w:t xml:space="preserve">menos da metade, com </w:t>
      </w:r>
      <w:r w:rsidR="00280945" w:rsidRPr="00400713">
        <w:rPr>
          <w:rFonts w:ascii="Times New Roman" w:hAnsi="Times New Roman" w:cs="Times New Roman"/>
          <w:sz w:val="24"/>
          <w:szCs w:val="24"/>
        </w:rPr>
        <w:t>1</w:t>
      </w:r>
      <w:r w:rsidR="00301CF7">
        <w:rPr>
          <w:rFonts w:ascii="Times New Roman" w:hAnsi="Times New Roman" w:cs="Times New Roman"/>
          <w:sz w:val="24"/>
          <w:szCs w:val="24"/>
        </w:rPr>
        <w:t>,</w:t>
      </w:r>
      <w:r w:rsidR="00400713" w:rsidRPr="00400713">
        <w:rPr>
          <w:rFonts w:ascii="Times New Roman" w:hAnsi="Times New Roman" w:cs="Times New Roman"/>
          <w:sz w:val="24"/>
          <w:szCs w:val="24"/>
        </w:rPr>
        <w:t>45</w:t>
      </w:r>
      <w:r w:rsidR="00280945" w:rsidRPr="00400713">
        <w:rPr>
          <w:rFonts w:ascii="Times New Roman" w:hAnsi="Times New Roman" w:cs="Times New Roman"/>
          <w:sz w:val="24"/>
          <w:szCs w:val="24"/>
        </w:rPr>
        <w:t xml:space="preserve"> por mil habitantes. Além deste fato, a maior parte dos médicos está concentrada em capitais dos estados </w:t>
      </w:r>
      <w:sdt>
        <w:sdtPr>
          <w:rPr>
            <w:rFonts w:ascii="Times New Roman" w:hAnsi="Times New Roman" w:cs="Times New Roman"/>
            <w:color w:val="000000"/>
            <w:sz w:val="24"/>
            <w:szCs w:val="24"/>
          </w:rPr>
          <w:tag w:val="MENDELEY_CITATION_v3_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"/>
          <w:id w:val="120349128"/>
          <w:placeholder>
            <w:docPart w:val="DefaultPlaceholder_-1854013440"/>
          </w:placeholder>
        </w:sdtPr>
        <w:sdtEndPr/>
        <w:sdtContent>
          <w:r w:rsidR="00AA600F" w:rsidRPr="00AA600F">
            <w:rPr>
              <w:rFonts w:ascii="Times New Roman" w:hAnsi="Times New Roman" w:cs="Times New Roman"/>
              <w:color w:val="000000"/>
              <w:sz w:val="24"/>
              <w:szCs w:val="24"/>
            </w:rPr>
            <w:t>(Scheffer et al., 2023)</w:t>
          </w:r>
        </w:sdtContent>
      </w:sdt>
      <w:r w:rsidR="00280945" w:rsidRPr="00400713">
        <w:rPr>
          <w:rFonts w:ascii="Times New Roman" w:hAnsi="Times New Roman" w:cs="Times New Roman"/>
          <w:sz w:val="24"/>
          <w:szCs w:val="24"/>
        </w:rPr>
        <w:t xml:space="preserve">. </w:t>
      </w:r>
    </w:p>
    <w:p w14:paraId="573DF28A" w14:textId="353CD8F7" w:rsidR="00400713" w:rsidRDefault="00400713" w:rsidP="00737949">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 Programa Mais Médicos (PMM) foi criado em 2013 </w:t>
      </w:r>
      <w:r w:rsidR="00B94C1C">
        <w:rPr>
          <w:rFonts w:ascii="Times New Roman" w:hAnsi="Times New Roman" w:cs="Times New Roman"/>
          <w:sz w:val="24"/>
          <w:szCs w:val="24"/>
        </w:rPr>
        <w:t xml:space="preserve">no intuito de </w:t>
      </w:r>
      <w:r w:rsidR="00301CF7">
        <w:rPr>
          <w:rFonts w:ascii="Times New Roman" w:hAnsi="Times New Roman" w:cs="Times New Roman"/>
          <w:sz w:val="24"/>
          <w:szCs w:val="24"/>
        </w:rPr>
        <w:t>reduzir</w:t>
      </w:r>
      <w:r w:rsidR="00B94C1C">
        <w:rPr>
          <w:rFonts w:ascii="Times New Roman" w:hAnsi="Times New Roman" w:cs="Times New Roman"/>
          <w:sz w:val="24"/>
          <w:szCs w:val="24"/>
        </w:rPr>
        <w:t xml:space="preserve"> essas inequidades. N</w:t>
      </w:r>
      <w:r w:rsidR="00846012">
        <w:rPr>
          <w:rFonts w:ascii="Times New Roman" w:hAnsi="Times New Roman" w:cs="Times New Roman"/>
          <w:sz w:val="24"/>
          <w:szCs w:val="24"/>
        </w:rPr>
        <w:t>a sua concepção,</w:t>
      </w:r>
      <w:r>
        <w:rPr>
          <w:rFonts w:ascii="Times New Roman" w:hAnsi="Times New Roman" w:cs="Times New Roman"/>
          <w:sz w:val="24"/>
          <w:szCs w:val="24"/>
        </w:rPr>
        <w:t xml:space="preserve"> </w:t>
      </w:r>
      <w:r w:rsidR="00301CF7">
        <w:rPr>
          <w:rFonts w:ascii="Times New Roman" w:hAnsi="Times New Roman" w:cs="Times New Roman"/>
          <w:sz w:val="24"/>
          <w:szCs w:val="24"/>
        </w:rPr>
        <w:t xml:space="preserve">o PMM </w:t>
      </w:r>
      <w:r>
        <w:rPr>
          <w:rFonts w:ascii="Times New Roman" w:hAnsi="Times New Roman" w:cs="Times New Roman"/>
          <w:sz w:val="24"/>
          <w:szCs w:val="24"/>
        </w:rPr>
        <w:t xml:space="preserve">contou com </w:t>
      </w:r>
      <w:r w:rsidR="00321598">
        <w:rPr>
          <w:rFonts w:ascii="Times New Roman" w:hAnsi="Times New Roman" w:cs="Times New Roman"/>
          <w:sz w:val="24"/>
          <w:szCs w:val="24"/>
        </w:rPr>
        <w:t xml:space="preserve">três eixos. O primeiro, </w:t>
      </w:r>
      <w:r w:rsidR="00301CF7">
        <w:rPr>
          <w:rFonts w:ascii="Times New Roman" w:hAnsi="Times New Roman" w:cs="Times New Roman"/>
          <w:sz w:val="24"/>
          <w:szCs w:val="24"/>
        </w:rPr>
        <w:t>visava</w:t>
      </w:r>
      <w:r w:rsidR="00321598">
        <w:rPr>
          <w:rFonts w:ascii="Times New Roman" w:hAnsi="Times New Roman" w:cs="Times New Roman"/>
          <w:sz w:val="24"/>
          <w:szCs w:val="24"/>
        </w:rPr>
        <w:t xml:space="preserve"> assegurar o provimento emergencial de médicos na </w:t>
      </w:r>
      <w:r>
        <w:rPr>
          <w:rFonts w:ascii="Times New Roman" w:hAnsi="Times New Roman" w:cs="Times New Roman"/>
          <w:sz w:val="24"/>
          <w:szCs w:val="24"/>
        </w:rPr>
        <w:t>Atenção Primária à Saúde (APS)</w:t>
      </w:r>
      <w:r w:rsidR="00321598">
        <w:rPr>
          <w:rFonts w:ascii="Times New Roman" w:hAnsi="Times New Roman" w:cs="Times New Roman"/>
          <w:sz w:val="24"/>
          <w:szCs w:val="24"/>
        </w:rPr>
        <w:t xml:space="preserve"> em lugares desassistid</w:t>
      </w:r>
      <w:r w:rsidR="00301CF7">
        <w:rPr>
          <w:rFonts w:ascii="Times New Roman" w:hAnsi="Times New Roman" w:cs="Times New Roman"/>
          <w:sz w:val="24"/>
          <w:szCs w:val="24"/>
        </w:rPr>
        <w:t>o</w:t>
      </w:r>
      <w:r w:rsidR="00321598">
        <w:rPr>
          <w:rFonts w:ascii="Times New Roman" w:hAnsi="Times New Roman" w:cs="Times New Roman"/>
          <w:sz w:val="24"/>
          <w:szCs w:val="24"/>
        </w:rPr>
        <w:t>s e com maior vulnerabilidade. O segundo, eixo infraestrutura</w:t>
      </w:r>
      <w:r w:rsidR="00301CF7">
        <w:rPr>
          <w:rFonts w:ascii="Times New Roman" w:hAnsi="Times New Roman" w:cs="Times New Roman"/>
          <w:sz w:val="24"/>
          <w:szCs w:val="24"/>
        </w:rPr>
        <w:t>,</w:t>
      </w:r>
      <w:r w:rsidR="00321598">
        <w:rPr>
          <w:rFonts w:ascii="Times New Roman" w:hAnsi="Times New Roman" w:cs="Times New Roman"/>
          <w:sz w:val="24"/>
          <w:szCs w:val="24"/>
        </w:rPr>
        <w:t xml:space="preserve"> </w:t>
      </w:r>
      <w:r w:rsidR="00301CF7">
        <w:rPr>
          <w:rFonts w:ascii="Times New Roman" w:hAnsi="Times New Roman" w:cs="Times New Roman"/>
          <w:sz w:val="24"/>
          <w:szCs w:val="24"/>
        </w:rPr>
        <w:t>continha ações de</w:t>
      </w:r>
      <w:r w:rsidR="00321598">
        <w:rPr>
          <w:rFonts w:ascii="Times New Roman" w:hAnsi="Times New Roman" w:cs="Times New Roman"/>
          <w:sz w:val="24"/>
          <w:szCs w:val="24"/>
        </w:rPr>
        <w:t xml:space="preserve"> construção, reforma e ampliação de unidades, bem como o </w:t>
      </w:r>
      <w:r w:rsidR="00BA509F">
        <w:rPr>
          <w:rFonts w:ascii="Times New Roman" w:hAnsi="Times New Roman" w:cs="Times New Roman"/>
          <w:sz w:val="24"/>
          <w:szCs w:val="24"/>
        </w:rPr>
        <w:t>aprimoramento tecnológico</w:t>
      </w:r>
      <w:r w:rsidR="00321598">
        <w:rPr>
          <w:rFonts w:ascii="Times New Roman" w:hAnsi="Times New Roman" w:cs="Times New Roman"/>
          <w:sz w:val="24"/>
          <w:szCs w:val="24"/>
        </w:rPr>
        <w:t>. Por fim,</w:t>
      </w:r>
      <w:r w:rsidR="00BA509F">
        <w:rPr>
          <w:rFonts w:ascii="Times New Roman" w:hAnsi="Times New Roman" w:cs="Times New Roman"/>
          <w:sz w:val="24"/>
          <w:szCs w:val="24"/>
        </w:rPr>
        <w:t xml:space="preserve"> </w:t>
      </w:r>
      <w:r w:rsidR="00321598">
        <w:rPr>
          <w:rFonts w:ascii="Times New Roman" w:hAnsi="Times New Roman" w:cs="Times New Roman"/>
          <w:sz w:val="24"/>
          <w:szCs w:val="24"/>
        </w:rPr>
        <w:t xml:space="preserve">o eixo </w:t>
      </w:r>
      <w:r w:rsidR="00BA509F">
        <w:rPr>
          <w:rFonts w:ascii="Times New Roman" w:hAnsi="Times New Roman" w:cs="Times New Roman"/>
          <w:sz w:val="24"/>
          <w:szCs w:val="24"/>
        </w:rPr>
        <w:t xml:space="preserve">formação envolveu medidas de médio e longo prazo para </w:t>
      </w:r>
      <w:r w:rsidR="00321598">
        <w:rPr>
          <w:rFonts w:ascii="Times New Roman" w:hAnsi="Times New Roman" w:cs="Times New Roman"/>
          <w:sz w:val="24"/>
          <w:szCs w:val="24"/>
        </w:rPr>
        <w:t xml:space="preserve">induzir a </w:t>
      </w:r>
      <w:r w:rsidR="00BA509F">
        <w:rPr>
          <w:rFonts w:ascii="Times New Roman" w:hAnsi="Times New Roman" w:cs="Times New Roman"/>
          <w:sz w:val="24"/>
          <w:szCs w:val="24"/>
        </w:rPr>
        <w:t>criação de cursos de medicina</w:t>
      </w:r>
      <w:r w:rsidR="00313C9C">
        <w:rPr>
          <w:rFonts w:ascii="Times New Roman" w:hAnsi="Times New Roman" w:cs="Times New Roman"/>
          <w:sz w:val="24"/>
          <w:szCs w:val="24"/>
        </w:rPr>
        <w:t xml:space="preserve"> e residências</w:t>
      </w:r>
      <w:r w:rsidR="00BA509F">
        <w:rPr>
          <w:rFonts w:ascii="Times New Roman" w:hAnsi="Times New Roman" w:cs="Times New Roman"/>
          <w:sz w:val="24"/>
          <w:szCs w:val="24"/>
        </w:rPr>
        <w:t xml:space="preserve"> tanto em instituições públicas e privadas em locais de maior vulnerabilidade</w:t>
      </w:r>
      <w:r w:rsidR="00301CF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"/>
          <w:id w:val="212403736"/>
          <w:placeholder>
            <w:docPart w:val="DefaultPlaceholder_-1854013440"/>
          </w:placeholder>
        </w:sdtPr>
        <w:sdtEndPr/>
        <w:sdtContent>
          <w:r w:rsidR="00AA600F" w:rsidRPr="00AA600F">
            <w:rPr>
              <w:rFonts w:ascii="Times New Roman" w:hAnsi="Times New Roman" w:cs="Times New Roman"/>
              <w:color w:val="000000"/>
              <w:sz w:val="24"/>
              <w:szCs w:val="24"/>
            </w:rPr>
            <w:t>(Brasil, 2015)</w:t>
          </w:r>
        </w:sdtContent>
      </w:sdt>
      <w:r w:rsidR="00BA509F">
        <w:rPr>
          <w:rFonts w:ascii="Times New Roman" w:hAnsi="Times New Roman" w:cs="Times New Roman"/>
          <w:sz w:val="24"/>
          <w:szCs w:val="24"/>
        </w:rPr>
        <w:t xml:space="preserve">. </w:t>
      </w:r>
    </w:p>
    <w:p w14:paraId="13FFBC54" w14:textId="096C56A5" w:rsidR="00590C7A" w:rsidRDefault="00321598" w:rsidP="00590C7A">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Todavia, a</w:t>
      </w:r>
      <w:r w:rsidR="001D24F8">
        <w:rPr>
          <w:rFonts w:ascii="Times New Roman" w:hAnsi="Times New Roman" w:cs="Times New Roman"/>
          <w:sz w:val="24"/>
          <w:szCs w:val="24"/>
        </w:rPr>
        <w:t>o longo dos mais de dez anos</w:t>
      </w:r>
      <w:r>
        <w:rPr>
          <w:rFonts w:ascii="Times New Roman" w:hAnsi="Times New Roman" w:cs="Times New Roman"/>
          <w:sz w:val="24"/>
          <w:szCs w:val="24"/>
        </w:rPr>
        <w:t xml:space="preserve"> do PMM</w:t>
      </w:r>
      <w:r w:rsidR="001D24F8">
        <w:rPr>
          <w:rFonts w:ascii="Times New Roman" w:hAnsi="Times New Roman" w:cs="Times New Roman"/>
          <w:sz w:val="24"/>
          <w:szCs w:val="24"/>
        </w:rPr>
        <w:t xml:space="preserve">, </w:t>
      </w:r>
      <w:r w:rsidR="004A4BC6">
        <w:rPr>
          <w:rFonts w:ascii="Times New Roman" w:hAnsi="Times New Roman" w:cs="Times New Roman"/>
          <w:sz w:val="24"/>
          <w:szCs w:val="24"/>
        </w:rPr>
        <w:t xml:space="preserve">o propósito de cada eixo passou por </w:t>
      </w:r>
      <w:r w:rsidR="001D24F8">
        <w:rPr>
          <w:rFonts w:ascii="Times New Roman" w:hAnsi="Times New Roman" w:cs="Times New Roman"/>
          <w:sz w:val="24"/>
          <w:szCs w:val="24"/>
        </w:rPr>
        <w:t xml:space="preserve">mudanças significativas em relação </w:t>
      </w:r>
      <w:r w:rsidR="00B35A1B">
        <w:rPr>
          <w:rFonts w:ascii="Times New Roman" w:hAnsi="Times New Roman" w:cs="Times New Roman"/>
          <w:sz w:val="24"/>
          <w:szCs w:val="24"/>
        </w:rPr>
        <w:t>ao conceito original</w:t>
      </w:r>
      <w:r w:rsidR="001D24F8">
        <w:rPr>
          <w:rFonts w:ascii="Times New Roman" w:hAnsi="Times New Roman" w:cs="Times New Roman"/>
          <w:sz w:val="24"/>
          <w:szCs w:val="24"/>
        </w:rPr>
        <w:t xml:space="preserve">. </w:t>
      </w:r>
      <w:r w:rsidR="006A55BB">
        <w:rPr>
          <w:rFonts w:ascii="Times New Roman" w:hAnsi="Times New Roman" w:cs="Times New Roman"/>
          <w:sz w:val="24"/>
          <w:szCs w:val="24"/>
        </w:rPr>
        <w:t xml:space="preserve">Isso foi ainda mais acentuado nos </w:t>
      </w:r>
      <w:r w:rsidR="001D24F8">
        <w:rPr>
          <w:rFonts w:ascii="Times New Roman" w:hAnsi="Times New Roman" w:cs="Times New Roman"/>
          <w:sz w:val="24"/>
          <w:szCs w:val="24"/>
        </w:rPr>
        <w:t>eixos</w:t>
      </w:r>
      <w:r w:rsidR="00E14969">
        <w:rPr>
          <w:rFonts w:ascii="Times New Roman" w:hAnsi="Times New Roman" w:cs="Times New Roman"/>
          <w:sz w:val="24"/>
          <w:szCs w:val="24"/>
        </w:rPr>
        <w:t xml:space="preserve"> infraestrutura e educação, </w:t>
      </w:r>
      <w:r w:rsidR="006A55BB">
        <w:rPr>
          <w:rFonts w:ascii="Times New Roman" w:hAnsi="Times New Roman" w:cs="Times New Roman"/>
          <w:sz w:val="24"/>
          <w:szCs w:val="24"/>
        </w:rPr>
        <w:t xml:space="preserve">com interrupção das ações </w:t>
      </w:r>
      <w:r>
        <w:rPr>
          <w:rFonts w:ascii="Times New Roman" w:hAnsi="Times New Roman" w:cs="Times New Roman"/>
          <w:sz w:val="24"/>
          <w:szCs w:val="24"/>
        </w:rPr>
        <w:t>já</w:t>
      </w:r>
      <w:r w:rsidR="006A55BB">
        <w:rPr>
          <w:rFonts w:ascii="Times New Roman" w:hAnsi="Times New Roman" w:cs="Times New Roman"/>
          <w:sz w:val="24"/>
          <w:szCs w:val="24"/>
        </w:rPr>
        <w:t xml:space="preserve"> </w:t>
      </w:r>
      <w:r>
        <w:rPr>
          <w:rFonts w:ascii="Times New Roman" w:hAnsi="Times New Roman" w:cs="Times New Roman"/>
          <w:sz w:val="24"/>
          <w:szCs w:val="24"/>
        </w:rPr>
        <w:t>n</w:t>
      </w:r>
      <w:r w:rsidR="006A55BB">
        <w:rPr>
          <w:rFonts w:ascii="Times New Roman" w:hAnsi="Times New Roman" w:cs="Times New Roman"/>
          <w:sz w:val="24"/>
          <w:szCs w:val="24"/>
        </w:rPr>
        <w:t>o governo Temer</w:t>
      </w:r>
      <w:r w:rsidR="001D24F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"/>
          <w:id w:val="650633042"/>
          <w:placeholder>
            <w:docPart w:val="DefaultPlaceholder_-1854013440"/>
          </w:placeholder>
        </w:sdtPr>
        <w:sdtEndPr/>
        <w:sdtContent>
          <w:r w:rsidR="00AA600F" w:rsidRPr="00AA600F">
            <w:rPr>
              <w:rFonts w:ascii="Times New Roman" w:hAnsi="Times New Roman" w:cs="Times New Roman"/>
              <w:color w:val="000000"/>
              <w:sz w:val="24"/>
              <w:szCs w:val="24"/>
            </w:rPr>
            <w:t>(Pinto et al., 2022)</w:t>
          </w:r>
        </w:sdtContent>
      </w:sdt>
      <w:r w:rsidR="001D24F8">
        <w:rPr>
          <w:rFonts w:ascii="Times New Roman" w:hAnsi="Times New Roman" w:cs="Times New Roman"/>
          <w:sz w:val="24"/>
          <w:szCs w:val="24"/>
        </w:rPr>
        <w:t>.</w:t>
      </w:r>
      <w:r w:rsidR="00846012">
        <w:rPr>
          <w:rFonts w:ascii="Times New Roman" w:hAnsi="Times New Roman" w:cs="Times New Roman"/>
          <w:sz w:val="24"/>
          <w:szCs w:val="24"/>
        </w:rPr>
        <w:t xml:space="preserve"> </w:t>
      </w:r>
      <w:r w:rsidR="001D24F8">
        <w:rPr>
          <w:rFonts w:ascii="Times New Roman" w:hAnsi="Times New Roman" w:cs="Times New Roman"/>
          <w:sz w:val="24"/>
          <w:szCs w:val="24"/>
        </w:rPr>
        <w:t>O eixo provimento</w:t>
      </w:r>
      <w:r w:rsidR="002948E4">
        <w:rPr>
          <w:rFonts w:ascii="Times New Roman" w:hAnsi="Times New Roman" w:cs="Times New Roman"/>
          <w:sz w:val="24"/>
          <w:szCs w:val="24"/>
        </w:rPr>
        <w:t xml:space="preserve"> era o que tinha mais holofotes, inclusive com mais contendas políticas </w:t>
      </w:r>
      <w:sdt>
        <w:sdtPr>
          <w:rPr>
            <w:rFonts w:ascii="Times New Roman" w:hAnsi="Times New Roman" w:cs="Times New Roman"/>
            <w:color w:val="000000"/>
            <w:sz w:val="24"/>
            <w:szCs w:val="24"/>
          </w:rPr>
          <w:tag w:val="MENDELEY_CITATION_v3_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"/>
          <w:id w:val="705755625"/>
          <w:placeholder>
            <w:docPart w:val="DefaultPlaceholder_-1854013440"/>
          </w:placeholder>
        </w:sdtPr>
        <w:sdtContent>
          <w:r w:rsidR="00AA600F" w:rsidRPr="00AA600F">
            <w:rPr>
              <w:rFonts w:ascii="Times New Roman" w:hAnsi="Times New Roman" w:cs="Times New Roman"/>
              <w:color w:val="000000"/>
              <w:sz w:val="24"/>
              <w:szCs w:val="24"/>
            </w:rPr>
            <w:t>(</w:t>
          </w:r>
          <w:proofErr w:type="spellStart"/>
          <w:r w:rsidR="00AA600F" w:rsidRPr="00AA600F">
            <w:rPr>
              <w:rFonts w:ascii="Times New Roman" w:hAnsi="Times New Roman" w:cs="Times New Roman"/>
              <w:color w:val="000000"/>
              <w:sz w:val="24"/>
              <w:szCs w:val="24"/>
            </w:rPr>
            <w:t>Hone</w:t>
          </w:r>
          <w:proofErr w:type="spellEnd"/>
          <w:r w:rsidR="00AA600F" w:rsidRPr="00AA600F">
            <w:rPr>
              <w:rFonts w:ascii="Times New Roman" w:hAnsi="Times New Roman" w:cs="Times New Roman"/>
              <w:color w:val="000000"/>
              <w:sz w:val="24"/>
              <w:szCs w:val="24"/>
            </w:rPr>
            <w:t xml:space="preserve"> et al., 2020)</w:t>
          </w:r>
        </w:sdtContent>
      </w:sdt>
      <w:r w:rsidR="002948E4">
        <w:rPr>
          <w:rFonts w:ascii="Times New Roman" w:hAnsi="Times New Roman" w:cs="Times New Roman"/>
          <w:sz w:val="24"/>
          <w:szCs w:val="24"/>
        </w:rPr>
        <w:t>.</w:t>
      </w:r>
      <w:r w:rsidR="00446DF7">
        <w:rPr>
          <w:rFonts w:ascii="Times New Roman" w:hAnsi="Times New Roman" w:cs="Times New Roman"/>
          <w:sz w:val="24"/>
          <w:szCs w:val="24"/>
        </w:rPr>
        <w:t xml:space="preserve"> </w:t>
      </w:r>
      <w:r w:rsidR="002948E4">
        <w:rPr>
          <w:rFonts w:ascii="Times New Roman" w:hAnsi="Times New Roman" w:cs="Times New Roman"/>
          <w:sz w:val="24"/>
          <w:szCs w:val="24"/>
        </w:rPr>
        <w:t>C</w:t>
      </w:r>
      <w:r w:rsidR="00446DF7">
        <w:rPr>
          <w:rFonts w:ascii="Times New Roman" w:hAnsi="Times New Roman" w:cs="Times New Roman"/>
          <w:sz w:val="24"/>
          <w:szCs w:val="24"/>
        </w:rPr>
        <w:t xml:space="preserve">om a entrada do governo Bolsonaro, </w:t>
      </w:r>
      <w:r w:rsidR="002948E4">
        <w:rPr>
          <w:rFonts w:ascii="Times New Roman" w:hAnsi="Times New Roman" w:cs="Times New Roman"/>
          <w:sz w:val="24"/>
          <w:szCs w:val="24"/>
        </w:rPr>
        <w:t xml:space="preserve">foi criado um programa que coexistiu </w:t>
      </w:r>
      <w:r w:rsidR="00AF01E3">
        <w:rPr>
          <w:rFonts w:ascii="Times New Roman" w:hAnsi="Times New Roman" w:cs="Times New Roman"/>
          <w:sz w:val="24"/>
          <w:szCs w:val="24"/>
        </w:rPr>
        <w:t>ao PMM</w:t>
      </w:r>
      <w:r w:rsidR="00446DF7">
        <w:rPr>
          <w:rFonts w:ascii="Times New Roman" w:hAnsi="Times New Roman" w:cs="Times New Roman"/>
          <w:sz w:val="24"/>
          <w:szCs w:val="24"/>
        </w:rPr>
        <w:t xml:space="preserve"> – </w:t>
      </w:r>
      <w:r w:rsidR="00B35A1B">
        <w:rPr>
          <w:rFonts w:ascii="Times New Roman" w:hAnsi="Times New Roman" w:cs="Times New Roman"/>
          <w:sz w:val="24"/>
          <w:szCs w:val="24"/>
        </w:rPr>
        <w:t xml:space="preserve">o </w:t>
      </w:r>
      <w:r w:rsidR="00446DF7">
        <w:rPr>
          <w:rFonts w:ascii="Times New Roman" w:hAnsi="Times New Roman" w:cs="Times New Roman"/>
          <w:sz w:val="24"/>
          <w:szCs w:val="24"/>
        </w:rPr>
        <w:t>Programa Médicos Pelo Brasil (</w:t>
      </w:r>
      <w:proofErr w:type="spellStart"/>
      <w:r w:rsidR="00446DF7">
        <w:rPr>
          <w:rFonts w:ascii="Times New Roman" w:hAnsi="Times New Roman" w:cs="Times New Roman"/>
          <w:sz w:val="24"/>
          <w:szCs w:val="24"/>
        </w:rPr>
        <w:t>PM</w:t>
      </w:r>
      <w:r w:rsidR="00B35A1B">
        <w:rPr>
          <w:rFonts w:ascii="Times New Roman" w:hAnsi="Times New Roman" w:cs="Times New Roman"/>
          <w:sz w:val="24"/>
          <w:szCs w:val="24"/>
        </w:rPr>
        <w:t>p</w:t>
      </w:r>
      <w:r w:rsidR="00446DF7">
        <w:rPr>
          <w:rFonts w:ascii="Times New Roman" w:hAnsi="Times New Roman" w:cs="Times New Roman"/>
          <w:sz w:val="24"/>
          <w:szCs w:val="24"/>
        </w:rPr>
        <w:t>B</w:t>
      </w:r>
      <w:proofErr w:type="spellEnd"/>
      <w:r w:rsidR="00446DF7">
        <w:rPr>
          <w:rFonts w:ascii="Times New Roman" w:hAnsi="Times New Roman" w:cs="Times New Roman"/>
          <w:sz w:val="24"/>
          <w:szCs w:val="24"/>
        </w:rPr>
        <w:t xml:space="preserve">) – que previa a participação de </w:t>
      </w:r>
      <w:r w:rsidR="00FC75A5">
        <w:rPr>
          <w:rFonts w:ascii="Times New Roman" w:hAnsi="Times New Roman" w:cs="Times New Roman"/>
          <w:sz w:val="24"/>
          <w:szCs w:val="24"/>
        </w:rPr>
        <w:t xml:space="preserve">apenas </w:t>
      </w:r>
      <w:r w:rsidR="00446DF7">
        <w:rPr>
          <w:rFonts w:ascii="Times New Roman" w:hAnsi="Times New Roman" w:cs="Times New Roman"/>
          <w:sz w:val="24"/>
          <w:szCs w:val="24"/>
        </w:rPr>
        <w:t>médicos com registros no Brasil</w:t>
      </w:r>
      <w:r w:rsidR="00934D79">
        <w:rPr>
          <w:rFonts w:ascii="Times New Roman" w:hAnsi="Times New Roman" w:cs="Times New Roman"/>
          <w:sz w:val="24"/>
          <w:szCs w:val="24"/>
        </w:rPr>
        <w:t xml:space="preserve">, mas </w:t>
      </w:r>
      <w:r w:rsidR="00AF01E3">
        <w:rPr>
          <w:rFonts w:ascii="Times New Roman" w:hAnsi="Times New Roman" w:cs="Times New Roman"/>
          <w:sz w:val="24"/>
          <w:szCs w:val="24"/>
        </w:rPr>
        <w:t>que só teve o primeiro edital lançado em 2022</w:t>
      </w:r>
      <w:r w:rsidR="00446DF7">
        <w:rPr>
          <w:rFonts w:ascii="Times New Roman" w:hAnsi="Times New Roman" w:cs="Times New Roman"/>
          <w:sz w:val="24"/>
          <w:szCs w:val="24"/>
        </w:rPr>
        <w:t xml:space="preserve">. </w:t>
      </w:r>
      <w:r w:rsidR="002948E4">
        <w:rPr>
          <w:rFonts w:ascii="Times New Roman" w:hAnsi="Times New Roman" w:cs="Times New Roman"/>
          <w:sz w:val="24"/>
          <w:szCs w:val="24"/>
        </w:rPr>
        <w:t xml:space="preserve">O retorno do governo Lula levou a reajustes no programa, que passou </w:t>
      </w:r>
      <w:r w:rsidR="00590C7A">
        <w:rPr>
          <w:rFonts w:ascii="Times New Roman" w:hAnsi="Times New Roman" w:cs="Times New Roman"/>
          <w:sz w:val="24"/>
          <w:szCs w:val="24"/>
        </w:rPr>
        <w:t>a se chamar Programa Mais Médicos para o Brasil (PMMB) e contou com a reativação d</w:t>
      </w:r>
      <w:r w:rsidR="002948E4">
        <w:rPr>
          <w:rFonts w:ascii="Times New Roman" w:hAnsi="Times New Roman" w:cs="Times New Roman"/>
          <w:sz w:val="24"/>
          <w:szCs w:val="24"/>
        </w:rPr>
        <w:t>e ações relacionadas a</w:t>
      </w:r>
      <w:r w:rsidR="00590C7A">
        <w:rPr>
          <w:rFonts w:ascii="Times New Roman" w:hAnsi="Times New Roman" w:cs="Times New Roman"/>
          <w:sz w:val="24"/>
          <w:szCs w:val="24"/>
        </w:rPr>
        <w:t xml:space="preserve">o eixo educação </w:t>
      </w:r>
      <w:sdt>
        <w:sdtPr>
          <w:rPr>
            <w:rFonts w:ascii="Times New Roman" w:hAnsi="Times New Roman" w:cs="Times New Roman"/>
            <w:color w:val="000000"/>
            <w:sz w:val="24"/>
            <w:szCs w:val="24"/>
          </w:rPr>
          <w:tag w:val="MENDELEY_CITATION_v3_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"/>
          <w:id w:val="533081828"/>
          <w:placeholder>
            <w:docPart w:val="DefaultPlaceholder_-1854013440"/>
          </w:placeholder>
        </w:sdtPr>
        <w:sdtEndPr/>
        <w:sdtContent>
          <w:r w:rsidR="00AA600F" w:rsidRPr="00AA600F">
            <w:rPr>
              <w:rFonts w:eastAsia="Times New Roman"/>
              <w:color w:val="000000"/>
              <w:sz w:val="24"/>
            </w:rPr>
            <w:t>(Cury &amp; Fonseca, 2023)</w:t>
          </w:r>
        </w:sdtContent>
      </w:sdt>
      <w:r w:rsidR="00590C7A">
        <w:rPr>
          <w:rFonts w:ascii="Times New Roman" w:hAnsi="Times New Roman" w:cs="Times New Roman"/>
          <w:sz w:val="24"/>
          <w:szCs w:val="24"/>
        </w:rPr>
        <w:t xml:space="preserve">. </w:t>
      </w:r>
    </w:p>
    <w:p w14:paraId="4B37D948" w14:textId="368CAE1E" w:rsidR="00EF0D01" w:rsidRDefault="00301CF7" w:rsidP="00590C7A">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w:t>
      </w:r>
      <w:r w:rsidR="00FC75A5">
        <w:rPr>
          <w:rFonts w:ascii="Times New Roman" w:hAnsi="Times New Roman" w:cs="Times New Roman"/>
          <w:sz w:val="24"/>
          <w:szCs w:val="24"/>
        </w:rPr>
        <w:t>iversos estudos foram realizados a fim de avaliar os efeitos do programa.</w:t>
      </w:r>
      <w:r w:rsidR="00D823CF">
        <w:rPr>
          <w:rFonts w:ascii="Times New Roman" w:hAnsi="Times New Roman" w:cs="Times New Roman"/>
          <w:sz w:val="24"/>
          <w:szCs w:val="24"/>
        </w:rPr>
        <w:t xml:space="preserve"> </w:t>
      </w:r>
      <w:r w:rsidR="0056550E">
        <w:rPr>
          <w:rFonts w:ascii="Times New Roman" w:hAnsi="Times New Roman" w:cs="Times New Roman"/>
          <w:sz w:val="24"/>
          <w:szCs w:val="24"/>
        </w:rPr>
        <w:t>H</w:t>
      </w:r>
      <w:r w:rsidR="00D823CF">
        <w:rPr>
          <w:rFonts w:ascii="Times New Roman" w:hAnsi="Times New Roman" w:cs="Times New Roman"/>
          <w:sz w:val="24"/>
          <w:szCs w:val="24"/>
        </w:rPr>
        <w:t xml:space="preserve">á </w:t>
      </w:r>
      <w:r w:rsidR="00D3289C">
        <w:rPr>
          <w:rFonts w:ascii="Times New Roman" w:hAnsi="Times New Roman" w:cs="Times New Roman"/>
          <w:sz w:val="24"/>
          <w:szCs w:val="24"/>
        </w:rPr>
        <w:t>resultados</w:t>
      </w:r>
      <w:r w:rsidR="00D823CF">
        <w:rPr>
          <w:rFonts w:ascii="Times New Roman" w:hAnsi="Times New Roman" w:cs="Times New Roman"/>
          <w:sz w:val="24"/>
          <w:szCs w:val="24"/>
        </w:rPr>
        <w:t xml:space="preserve"> que mostram que houve aumento da oferta de </w:t>
      </w:r>
      <w:r w:rsidR="002806B6">
        <w:rPr>
          <w:rFonts w:ascii="Times New Roman" w:hAnsi="Times New Roman" w:cs="Times New Roman"/>
          <w:sz w:val="24"/>
          <w:szCs w:val="24"/>
        </w:rPr>
        <w:t>médicos</w:t>
      </w:r>
      <w:r w:rsidR="0056550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"/>
          <w:id w:val="-1040127420"/>
          <w:placeholder>
            <w:docPart w:val="DefaultPlaceholder_-1854013440"/>
          </w:placeholder>
        </w:sdtPr>
        <w:sdtContent>
          <w:r w:rsidR="00AA600F" w:rsidRPr="00AA600F">
            <w:rPr>
              <w:rFonts w:ascii="Times New Roman" w:hAnsi="Times New Roman" w:cs="Times New Roman"/>
              <w:color w:val="000000"/>
              <w:sz w:val="24"/>
              <w:szCs w:val="24"/>
            </w:rPr>
            <w:t>(Pinto Junior et al., 2020)</w:t>
          </w:r>
        </w:sdtContent>
      </w:sdt>
      <w:r w:rsidR="00D3289C">
        <w:rPr>
          <w:rFonts w:ascii="Times New Roman" w:hAnsi="Times New Roman" w:cs="Times New Roman"/>
          <w:sz w:val="24"/>
          <w:szCs w:val="24"/>
        </w:rPr>
        <w:t>, crescimento no número de consultas</w:t>
      </w:r>
      <w:r w:rsidR="00F1264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"/>
          <w:id w:val="2029442295"/>
          <w:placeholder>
            <w:docPart w:val="DefaultPlaceholder_-1854013440"/>
          </w:placeholder>
        </w:sdtPr>
        <w:sdtContent>
          <w:r w:rsidR="00AA600F" w:rsidRPr="00AA600F">
            <w:rPr>
              <w:rFonts w:eastAsia="Times New Roman"/>
              <w:color w:val="000000"/>
              <w:sz w:val="24"/>
            </w:rPr>
            <w:t xml:space="preserve">(Mattos &amp; </w:t>
          </w:r>
          <w:proofErr w:type="spellStart"/>
          <w:r w:rsidR="00AA600F" w:rsidRPr="00AA600F">
            <w:rPr>
              <w:rFonts w:eastAsia="Times New Roman"/>
              <w:color w:val="000000"/>
              <w:sz w:val="24"/>
            </w:rPr>
            <w:t>Mazetto</w:t>
          </w:r>
          <w:proofErr w:type="spellEnd"/>
          <w:r w:rsidR="00AA600F" w:rsidRPr="00AA600F">
            <w:rPr>
              <w:rFonts w:eastAsia="Times New Roman"/>
              <w:color w:val="000000"/>
              <w:sz w:val="24"/>
            </w:rPr>
            <w:t>, 2019)</w:t>
          </w:r>
        </w:sdtContent>
      </w:sdt>
      <w:r w:rsidR="002806B6">
        <w:rPr>
          <w:rFonts w:ascii="Times New Roman" w:hAnsi="Times New Roman" w:cs="Times New Roman"/>
          <w:sz w:val="24"/>
          <w:szCs w:val="24"/>
        </w:rPr>
        <w:t xml:space="preserve"> </w:t>
      </w:r>
      <w:r w:rsidR="00BA61C9">
        <w:rPr>
          <w:rFonts w:ascii="Times New Roman" w:hAnsi="Times New Roman" w:cs="Times New Roman"/>
          <w:sz w:val="24"/>
          <w:szCs w:val="24"/>
        </w:rPr>
        <w:t xml:space="preserve">e </w:t>
      </w:r>
      <w:r w:rsidR="002806B6">
        <w:rPr>
          <w:rFonts w:ascii="Times New Roman" w:hAnsi="Times New Roman" w:cs="Times New Roman"/>
          <w:sz w:val="24"/>
          <w:szCs w:val="24"/>
        </w:rPr>
        <w:t>internações por condições sensíveis à APS</w:t>
      </w:r>
      <w:r w:rsidR="0056550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"/>
          <w:id w:val="970169604"/>
          <w:placeholder>
            <w:docPart w:val="DefaultPlaceholder_-1854013440"/>
          </w:placeholder>
        </w:sdtPr>
        <w:sdtContent>
          <w:r w:rsidR="00AA600F" w:rsidRPr="00AA600F">
            <w:rPr>
              <w:rFonts w:ascii="Times New Roman" w:hAnsi="Times New Roman" w:cs="Times New Roman"/>
              <w:color w:val="000000"/>
              <w:sz w:val="24"/>
              <w:szCs w:val="24"/>
            </w:rPr>
            <w:t>(</w:t>
          </w:r>
          <w:proofErr w:type="spellStart"/>
          <w:r w:rsidR="00AA600F" w:rsidRPr="00AA600F">
            <w:rPr>
              <w:rFonts w:ascii="Times New Roman" w:hAnsi="Times New Roman" w:cs="Times New Roman"/>
              <w:color w:val="000000"/>
              <w:sz w:val="24"/>
              <w:szCs w:val="24"/>
            </w:rPr>
            <w:t>Maffioli</w:t>
          </w:r>
          <w:proofErr w:type="spellEnd"/>
          <w:r w:rsidR="00AA600F" w:rsidRPr="00AA600F">
            <w:rPr>
              <w:rFonts w:ascii="Times New Roman" w:hAnsi="Times New Roman" w:cs="Times New Roman"/>
              <w:color w:val="000000"/>
              <w:sz w:val="24"/>
              <w:szCs w:val="24"/>
            </w:rPr>
            <w:t xml:space="preserve"> et al., 2019; Russo et al., 2020)</w:t>
          </w:r>
        </w:sdtContent>
      </w:sdt>
      <w:r w:rsidR="002806B6">
        <w:rPr>
          <w:rFonts w:ascii="Times New Roman" w:hAnsi="Times New Roman" w:cs="Times New Roman"/>
          <w:sz w:val="24"/>
          <w:szCs w:val="24"/>
        </w:rPr>
        <w:t xml:space="preserve">. No entanto, </w:t>
      </w:r>
      <w:r w:rsidR="00AB0328">
        <w:rPr>
          <w:rFonts w:ascii="Times New Roman" w:hAnsi="Times New Roman" w:cs="Times New Roman"/>
          <w:sz w:val="24"/>
          <w:szCs w:val="24"/>
        </w:rPr>
        <w:t xml:space="preserve">algumas </w:t>
      </w:r>
      <w:r w:rsidR="00AB0328">
        <w:rPr>
          <w:rFonts w:ascii="Times New Roman" w:hAnsi="Times New Roman" w:cs="Times New Roman"/>
          <w:sz w:val="24"/>
          <w:szCs w:val="24"/>
        </w:rPr>
        <w:lastRenderedPageBreak/>
        <w:t xml:space="preserve">investigações </w:t>
      </w:r>
      <w:r w:rsidR="00AF0BB6">
        <w:rPr>
          <w:rFonts w:ascii="Times New Roman" w:hAnsi="Times New Roman" w:cs="Times New Roman"/>
          <w:sz w:val="24"/>
          <w:szCs w:val="24"/>
        </w:rPr>
        <w:t>alertam</w:t>
      </w:r>
      <w:r w:rsidR="002806B6">
        <w:rPr>
          <w:rFonts w:ascii="Times New Roman" w:hAnsi="Times New Roman" w:cs="Times New Roman"/>
          <w:sz w:val="24"/>
          <w:szCs w:val="24"/>
        </w:rPr>
        <w:t xml:space="preserve"> que o impacto do programa foi menor do que se esperava</w:t>
      </w:r>
      <w:r w:rsidR="00EF0D01">
        <w:rPr>
          <w:rFonts w:ascii="Times New Roman" w:hAnsi="Times New Roman" w:cs="Times New Roman"/>
          <w:sz w:val="24"/>
          <w:szCs w:val="24"/>
        </w:rPr>
        <w:t>, pois houve quantidade expressiva de profissionais alocados em regiões de baixa prioridade</w:t>
      </w:r>
      <w:r w:rsidR="00AB032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"/>
          <w:id w:val="-1750499501"/>
          <w:placeholder>
            <w:docPart w:val="DefaultPlaceholder_-1854013440"/>
          </w:placeholder>
        </w:sdtPr>
        <w:sdtContent>
          <w:r w:rsidR="00AA600F" w:rsidRPr="00AA600F">
            <w:rPr>
              <w:rFonts w:ascii="Times New Roman" w:hAnsi="Times New Roman" w:cs="Times New Roman"/>
              <w:color w:val="000000"/>
              <w:sz w:val="24"/>
              <w:szCs w:val="24"/>
            </w:rPr>
            <w:t>(</w:t>
          </w:r>
          <w:proofErr w:type="spellStart"/>
          <w:r w:rsidR="00AA600F" w:rsidRPr="00AA600F">
            <w:rPr>
              <w:rFonts w:ascii="Times New Roman" w:hAnsi="Times New Roman" w:cs="Times New Roman"/>
              <w:color w:val="000000"/>
              <w:sz w:val="24"/>
              <w:szCs w:val="24"/>
            </w:rPr>
            <w:t>Hone</w:t>
          </w:r>
          <w:proofErr w:type="spellEnd"/>
          <w:r w:rsidR="00AA600F" w:rsidRPr="00AA600F">
            <w:rPr>
              <w:rFonts w:ascii="Times New Roman" w:hAnsi="Times New Roman" w:cs="Times New Roman"/>
              <w:color w:val="000000"/>
              <w:sz w:val="24"/>
              <w:szCs w:val="24"/>
            </w:rPr>
            <w:t xml:space="preserve"> et al., 2020; Thomas et al., 2024)</w:t>
          </w:r>
        </w:sdtContent>
      </w:sdt>
      <w:r w:rsidR="00EF0D01">
        <w:rPr>
          <w:rFonts w:ascii="Times New Roman" w:hAnsi="Times New Roman" w:cs="Times New Roman"/>
          <w:color w:val="000000"/>
          <w:sz w:val="24"/>
          <w:szCs w:val="24"/>
        </w:rPr>
        <w:t xml:space="preserve"> e, além disso, o PMM acabou se tornando uma política focada em </w:t>
      </w:r>
      <w:r w:rsidR="007654E1">
        <w:rPr>
          <w:rFonts w:ascii="Times New Roman" w:hAnsi="Times New Roman" w:cs="Times New Roman"/>
          <w:sz w:val="24"/>
          <w:szCs w:val="24"/>
        </w:rPr>
        <w:t>único</w:t>
      </w:r>
      <w:r w:rsidR="00D3289C">
        <w:rPr>
          <w:rFonts w:ascii="Times New Roman" w:hAnsi="Times New Roman" w:cs="Times New Roman"/>
          <w:sz w:val="24"/>
          <w:szCs w:val="24"/>
        </w:rPr>
        <w:t xml:space="preserve"> insumo (médicos) em detrimento de um conjunto ampliado </w:t>
      </w:r>
      <w:r w:rsidR="00EF0D01">
        <w:rPr>
          <w:rFonts w:ascii="Times New Roman" w:hAnsi="Times New Roman" w:cs="Times New Roman"/>
          <w:sz w:val="24"/>
          <w:szCs w:val="24"/>
        </w:rPr>
        <w:t xml:space="preserve">de fatores </w:t>
      </w:r>
      <w:r w:rsidR="00D3289C">
        <w:rPr>
          <w:rFonts w:ascii="Times New Roman" w:hAnsi="Times New Roman" w:cs="Times New Roman"/>
          <w:sz w:val="24"/>
          <w:szCs w:val="24"/>
        </w:rPr>
        <w:t>(ex.: outras categorias profissionais</w:t>
      </w:r>
      <w:r w:rsidR="007654E1">
        <w:rPr>
          <w:rFonts w:ascii="Times New Roman" w:hAnsi="Times New Roman" w:cs="Times New Roman"/>
          <w:sz w:val="24"/>
          <w:szCs w:val="24"/>
        </w:rPr>
        <w:t xml:space="preserve">, </w:t>
      </w:r>
      <w:r w:rsidR="00D3289C">
        <w:rPr>
          <w:rFonts w:ascii="Times New Roman" w:hAnsi="Times New Roman" w:cs="Times New Roman"/>
          <w:sz w:val="24"/>
          <w:szCs w:val="24"/>
        </w:rPr>
        <w:t>infraestrutura</w:t>
      </w:r>
      <w:r w:rsidR="007654E1">
        <w:rPr>
          <w:rFonts w:ascii="Times New Roman" w:hAnsi="Times New Roman" w:cs="Times New Roman"/>
          <w:sz w:val="24"/>
          <w:szCs w:val="24"/>
        </w:rPr>
        <w:t xml:space="preserve"> e aprimoramento na coordenação das redes de atenção à saúde</w:t>
      </w:r>
      <w:r w:rsidR="00D3289C">
        <w:rPr>
          <w:rFonts w:ascii="Times New Roman" w:hAnsi="Times New Roman" w:cs="Times New Roman"/>
          <w:sz w:val="24"/>
          <w:szCs w:val="24"/>
        </w:rPr>
        <w:t>)</w:t>
      </w:r>
      <w:r w:rsidR="007654E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"/>
          <w:id w:val="-1742947373"/>
          <w:placeholder>
            <w:docPart w:val="DefaultPlaceholder_-1854013440"/>
          </w:placeholder>
        </w:sdtPr>
        <w:sdtContent>
          <w:r w:rsidR="00AA600F" w:rsidRPr="00AA600F">
            <w:rPr>
              <w:rFonts w:ascii="Times New Roman" w:hAnsi="Times New Roman" w:cs="Times New Roman"/>
              <w:color w:val="000000"/>
              <w:sz w:val="24"/>
              <w:szCs w:val="24"/>
            </w:rPr>
            <w:t>(Rocha, 2025)</w:t>
          </w:r>
        </w:sdtContent>
      </w:sdt>
      <w:r w:rsidR="007654E1">
        <w:rPr>
          <w:rFonts w:ascii="Times New Roman" w:hAnsi="Times New Roman" w:cs="Times New Roman"/>
          <w:sz w:val="24"/>
          <w:szCs w:val="24"/>
        </w:rPr>
        <w:t xml:space="preserve">. </w:t>
      </w:r>
    </w:p>
    <w:p w14:paraId="2F2893D8" w14:textId="39F2A404" w:rsidR="00EF0D01" w:rsidRDefault="00592FDA" w:rsidP="00EF0D01">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Além disso, reflexões feitas a partir de exemplos de outros países sugerem </w:t>
      </w:r>
      <w:r w:rsidR="007654E1">
        <w:rPr>
          <w:rFonts w:ascii="Times New Roman" w:hAnsi="Times New Roman" w:cs="Times New Roman"/>
          <w:sz w:val="24"/>
          <w:szCs w:val="24"/>
        </w:rPr>
        <w:t xml:space="preserve">que ações como o PMM contribuem para suprir, a curto-prazo, as lacunas de profissionais. No entanto, desafios relacionados à sustentabilidade do programa, especialmente com a integração </w:t>
      </w:r>
      <w:r w:rsidR="00AF0BB6">
        <w:rPr>
          <w:rFonts w:ascii="Times New Roman" w:hAnsi="Times New Roman" w:cs="Times New Roman"/>
          <w:sz w:val="24"/>
          <w:szCs w:val="24"/>
        </w:rPr>
        <w:t>da força de trabalho</w:t>
      </w:r>
      <w:r w:rsidR="007654E1">
        <w:rPr>
          <w:rFonts w:ascii="Times New Roman" w:hAnsi="Times New Roman" w:cs="Times New Roman"/>
          <w:sz w:val="24"/>
          <w:szCs w:val="24"/>
        </w:rPr>
        <w:t xml:space="preserve"> </w:t>
      </w:r>
      <w:r w:rsidR="00F1264A">
        <w:rPr>
          <w:rFonts w:ascii="Times New Roman" w:hAnsi="Times New Roman" w:cs="Times New Roman"/>
          <w:sz w:val="24"/>
          <w:szCs w:val="24"/>
        </w:rPr>
        <w:t>à</w:t>
      </w:r>
      <w:r w:rsidR="007654E1">
        <w:rPr>
          <w:rFonts w:ascii="Times New Roman" w:hAnsi="Times New Roman" w:cs="Times New Roman"/>
          <w:sz w:val="24"/>
          <w:szCs w:val="24"/>
        </w:rPr>
        <w:t xml:space="preserve"> infraestrutura local, permanecem</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"/>
          <w:id w:val="-248497052"/>
          <w:placeholder>
            <w:docPart w:val="DefaultPlaceholder_-1854013440"/>
          </w:placeholder>
        </w:sdtPr>
        <w:sdtContent>
          <w:r w:rsidR="00AA600F" w:rsidRPr="00AA600F">
            <w:rPr>
              <w:rFonts w:ascii="Times New Roman" w:hAnsi="Times New Roman" w:cs="Times New Roman"/>
              <w:color w:val="000000"/>
              <w:sz w:val="24"/>
              <w:szCs w:val="24"/>
            </w:rPr>
            <w:t>(</w:t>
          </w:r>
          <w:proofErr w:type="spellStart"/>
          <w:r w:rsidR="00AA600F" w:rsidRPr="00AA600F">
            <w:rPr>
              <w:rFonts w:ascii="Times New Roman" w:hAnsi="Times New Roman" w:cs="Times New Roman"/>
              <w:color w:val="000000"/>
              <w:sz w:val="24"/>
              <w:szCs w:val="24"/>
            </w:rPr>
            <w:t>Maffioli</w:t>
          </w:r>
          <w:proofErr w:type="spellEnd"/>
          <w:r w:rsidR="00AA600F" w:rsidRPr="00AA600F">
            <w:rPr>
              <w:rFonts w:ascii="Times New Roman" w:hAnsi="Times New Roman" w:cs="Times New Roman"/>
              <w:color w:val="000000"/>
              <w:sz w:val="24"/>
              <w:szCs w:val="24"/>
            </w:rPr>
            <w:t xml:space="preserve"> et al., 2019; Rocha, 2025)</w:t>
          </w:r>
        </w:sdtContent>
      </w:sdt>
      <w:r w:rsidR="007654E1">
        <w:rPr>
          <w:rFonts w:ascii="Times New Roman" w:hAnsi="Times New Roman" w:cs="Times New Roman"/>
          <w:sz w:val="24"/>
          <w:szCs w:val="24"/>
        </w:rPr>
        <w:t xml:space="preserve">. </w:t>
      </w:r>
      <w:r w:rsidR="00A51E01">
        <w:rPr>
          <w:rFonts w:ascii="Times New Roman" w:hAnsi="Times New Roman" w:cs="Times New Roman"/>
          <w:sz w:val="24"/>
          <w:szCs w:val="24"/>
        </w:rPr>
        <w:t>Est</w:t>
      </w:r>
      <w:r w:rsidR="007654E1">
        <w:rPr>
          <w:rFonts w:ascii="Times New Roman" w:hAnsi="Times New Roman" w:cs="Times New Roman"/>
          <w:sz w:val="24"/>
          <w:szCs w:val="24"/>
        </w:rPr>
        <w:t>a</w:t>
      </w:r>
      <w:r w:rsidR="00A51E01">
        <w:rPr>
          <w:rFonts w:ascii="Times New Roman" w:hAnsi="Times New Roman" w:cs="Times New Roman"/>
          <w:sz w:val="24"/>
          <w:szCs w:val="24"/>
        </w:rPr>
        <w:t xml:space="preserve"> últim</w:t>
      </w:r>
      <w:r w:rsidR="007654E1">
        <w:rPr>
          <w:rFonts w:ascii="Times New Roman" w:hAnsi="Times New Roman" w:cs="Times New Roman"/>
          <w:sz w:val="24"/>
          <w:szCs w:val="24"/>
        </w:rPr>
        <w:t xml:space="preserve">a reflexão </w:t>
      </w:r>
      <w:r w:rsidR="00A51E01">
        <w:rPr>
          <w:rFonts w:ascii="Times New Roman" w:hAnsi="Times New Roman" w:cs="Times New Roman"/>
          <w:sz w:val="24"/>
          <w:szCs w:val="24"/>
        </w:rPr>
        <w:t xml:space="preserve">levanta a necessidade de se investigar um fenômeno </w:t>
      </w:r>
      <w:r>
        <w:rPr>
          <w:rFonts w:ascii="Times New Roman" w:hAnsi="Times New Roman" w:cs="Times New Roman"/>
          <w:sz w:val="24"/>
          <w:szCs w:val="24"/>
        </w:rPr>
        <w:t xml:space="preserve">subjacente às dinâmicas </w:t>
      </w:r>
      <w:r w:rsidR="00AF0BB6">
        <w:rPr>
          <w:rFonts w:ascii="Times New Roman" w:hAnsi="Times New Roman" w:cs="Times New Roman"/>
          <w:sz w:val="24"/>
          <w:szCs w:val="24"/>
        </w:rPr>
        <w:t xml:space="preserve">do </w:t>
      </w:r>
      <w:r>
        <w:rPr>
          <w:rFonts w:ascii="Times New Roman" w:hAnsi="Times New Roman" w:cs="Times New Roman"/>
          <w:sz w:val="24"/>
          <w:szCs w:val="24"/>
        </w:rPr>
        <w:t xml:space="preserve">programa e que </w:t>
      </w:r>
      <w:r w:rsidR="00BD24AC">
        <w:rPr>
          <w:rFonts w:ascii="Times New Roman" w:hAnsi="Times New Roman" w:cs="Times New Roman"/>
          <w:sz w:val="24"/>
          <w:szCs w:val="24"/>
        </w:rPr>
        <w:t xml:space="preserve">é </w:t>
      </w:r>
      <w:r>
        <w:rPr>
          <w:rFonts w:ascii="Times New Roman" w:hAnsi="Times New Roman" w:cs="Times New Roman"/>
          <w:sz w:val="24"/>
          <w:szCs w:val="24"/>
        </w:rPr>
        <w:t>pouco evidenciado</w:t>
      </w:r>
      <w:r w:rsidR="00A51E01">
        <w:rPr>
          <w:rFonts w:ascii="Times New Roman" w:hAnsi="Times New Roman" w:cs="Times New Roman"/>
          <w:sz w:val="24"/>
          <w:szCs w:val="24"/>
        </w:rPr>
        <w:t>, que é a rotatividade</w:t>
      </w:r>
      <w:r w:rsidR="005D18EA">
        <w:rPr>
          <w:rFonts w:ascii="Times New Roman" w:hAnsi="Times New Roman" w:cs="Times New Roman"/>
          <w:sz w:val="24"/>
          <w:szCs w:val="24"/>
        </w:rPr>
        <w:t xml:space="preserve"> ou fixação</w:t>
      </w:r>
      <w:r w:rsidR="00A51E01">
        <w:rPr>
          <w:rFonts w:ascii="Times New Roman" w:hAnsi="Times New Roman" w:cs="Times New Roman"/>
          <w:sz w:val="24"/>
          <w:szCs w:val="24"/>
        </w:rPr>
        <w:t xml:space="preserve"> dos profissionais do </w:t>
      </w:r>
      <w:r w:rsidR="00F1264A">
        <w:rPr>
          <w:rFonts w:ascii="Times New Roman" w:hAnsi="Times New Roman" w:cs="Times New Roman"/>
          <w:sz w:val="24"/>
          <w:szCs w:val="24"/>
        </w:rPr>
        <w:t>PMM</w:t>
      </w:r>
      <w:r w:rsidR="0056550E">
        <w:rPr>
          <w:rFonts w:ascii="Times New Roman" w:hAnsi="Times New Roman" w:cs="Times New Roman"/>
          <w:sz w:val="24"/>
          <w:szCs w:val="24"/>
        </w:rPr>
        <w:t xml:space="preserve">, sobretudo após a conclusão do </w:t>
      </w:r>
      <w:r w:rsidR="00F1264A">
        <w:rPr>
          <w:rFonts w:ascii="Times New Roman" w:hAnsi="Times New Roman" w:cs="Times New Roman"/>
          <w:sz w:val="24"/>
          <w:szCs w:val="24"/>
        </w:rPr>
        <w:t>ciclo</w:t>
      </w:r>
      <w:r w:rsidR="00A51E01">
        <w:rPr>
          <w:rFonts w:ascii="Times New Roman" w:hAnsi="Times New Roman" w:cs="Times New Roman"/>
          <w:sz w:val="24"/>
          <w:szCs w:val="24"/>
        </w:rPr>
        <w:t>.</w:t>
      </w:r>
      <w:r w:rsidR="0056550E">
        <w:rPr>
          <w:rFonts w:ascii="Times New Roman" w:hAnsi="Times New Roman" w:cs="Times New Roman"/>
          <w:sz w:val="24"/>
          <w:szCs w:val="24"/>
        </w:rPr>
        <w:t xml:space="preserve"> Afinal, m</w:t>
      </w:r>
      <w:r w:rsidR="0056550E">
        <w:rPr>
          <w:rFonts w:ascii="Times New Roman" w:hAnsi="Times New Roman" w:cs="Times New Roman"/>
          <w:sz w:val="24"/>
          <w:szCs w:val="24"/>
        </w:rPr>
        <w:t xml:space="preserve">edidas </w:t>
      </w:r>
      <w:r w:rsidR="00F1264A">
        <w:rPr>
          <w:rFonts w:ascii="Times New Roman" w:hAnsi="Times New Roman" w:cs="Times New Roman"/>
          <w:sz w:val="24"/>
          <w:szCs w:val="24"/>
        </w:rPr>
        <w:t xml:space="preserve">reativas </w:t>
      </w:r>
      <w:r w:rsidR="0056550E">
        <w:rPr>
          <w:rFonts w:ascii="Times New Roman" w:hAnsi="Times New Roman" w:cs="Times New Roman"/>
          <w:sz w:val="24"/>
          <w:szCs w:val="24"/>
        </w:rPr>
        <w:t>de alavancagem da oferta</w:t>
      </w:r>
      <w:r>
        <w:rPr>
          <w:rFonts w:ascii="Times New Roman" w:hAnsi="Times New Roman" w:cs="Times New Roman"/>
          <w:sz w:val="24"/>
          <w:szCs w:val="24"/>
        </w:rPr>
        <w:t xml:space="preserve"> de profissionais</w:t>
      </w:r>
      <w:r w:rsidR="00F1264A">
        <w:rPr>
          <w:rFonts w:ascii="Times New Roman" w:hAnsi="Times New Roman" w:cs="Times New Roman"/>
          <w:sz w:val="24"/>
          <w:szCs w:val="24"/>
        </w:rPr>
        <w:t xml:space="preserve"> a curto prazo</w:t>
      </w:r>
      <w:r>
        <w:rPr>
          <w:rFonts w:ascii="Times New Roman" w:hAnsi="Times New Roman" w:cs="Times New Roman"/>
          <w:sz w:val="24"/>
          <w:szCs w:val="24"/>
        </w:rPr>
        <w:t>, como ocorrido no PMM,</w:t>
      </w:r>
      <w:r w:rsidR="0056550E">
        <w:rPr>
          <w:rFonts w:ascii="Times New Roman" w:hAnsi="Times New Roman" w:cs="Times New Roman"/>
          <w:sz w:val="24"/>
          <w:szCs w:val="24"/>
        </w:rPr>
        <w:t xml:space="preserve"> nem sempre podem ser garantia sustentável da disponibilidade de profissionais</w:t>
      </w:r>
      <w:r>
        <w:rPr>
          <w:rFonts w:ascii="Times New Roman" w:hAnsi="Times New Roman" w:cs="Times New Roman"/>
          <w:sz w:val="24"/>
          <w:szCs w:val="24"/>
        </w:rPr>
        <w:t xml:space="preserve"> a longo prazo</w:t>
      </w:r>
      <w:r w:rsidR="0056550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"/>
          <w:id w:val="-363980206"/>
          <w:placeholder>
            <w:docPart w:val="DefaultPlaceholder_-1854013440"/>
          </w:placeholder>
        </w:sdtPr>
        <w:sdtContent>
          <w:r w:rsidR="00AA600F" w:rsidRPr="00AA600F">
            <w:rPr>
              <w:rFonts w:ascii="Times New Roman" w:hAnsi="Times New Roman" w:cs="Times New Roman"/>
              <w:color w:val="000000"/>
              <w:sz w:val="24"/>
              <w:szCs w:val="24"/>
            </w:rPr>
            <w:t>(</w:t>
          </w:r>
          <w:proofErr w:type="spellStart"/>
          <w:r w:rsidR="00AA600F" w:rsidRPr="00AA600F">
            <w:rPr>
              <w:rFonts w:ascii="Times New Roman" w:hAnsi="Times New Roman" w:cs="Times New Roman"/>
              <w:color w:val="000000"/>
              <w:sz w:val="24"/>
              <w:szCs w:val="24"/>
            </w:rPr>
            <w:t>Freer</w:t>
          </w:r>
          <w:proofErr w:type="spellEnd"/>
          <w:r w:rsidR="00AA600F" w:rsidRPr="00AA600F">
            <w:rPr>
              <w:rFonts w:ascii="Times New Roman" w:hAnsi="Times New Roman" w:cs="Times New Roman"/>
              <w:color w:val="000000"/>
              <w:sz w:val="24"/>
              <w:szCs w:val="24"/>
            </w:rPr>
            <w:t xml:space="preserve">, 2017; </w:t>
          </w:r>
          <w:proofErr w:type="spellStart"/>
          <w:r w:rsidR="00AA600F" w:rsidRPr="00AA600F">
            <w:rPr>
              <w:rFonts w:ascii="Times New Roman" w:hAnsi="Times New Roman" w:cs="Times New Roman"/>
              <w:color w:val="000000"/>
              <w:sz w:val="24"/>
              <w:szCs w:val="24"/>
            </w:rPr>
            <w:t>Rees</w:t>
          </w:r>
          <w:proofErr w:type="spellEnd"/>
          <w:r w:rsidR="00AA600F" w:rsidRPr="00AA600F">
            <w:rPr>
              <w:rFonts w:ascii="Times New Roman" w:hAnsi="Times New Roman" w:cs="Times New Roman"/>
              <w:color w:val="000000"/>
              <w:sz w:val="24"/>
              <w:szCs w:val="24"/>
            </w:rPr>
            <w:t xml:space="preserve"> et al., 2023)</w:t>
          </w:r>
        </w:sdtContent>
      </w:sdt>
      <w:r w:rsidR="0056550E">
        <w:rPr>
          <w:rFonts w:ascii="Times New Roman" w:hAnsi="Times New Roman" w:cs="Times New Roman"/>
          <w:sz w:val="24"/>
          <w:szCs w:val="24"/>
        </w:rPr>
        <w:t>.</w:t>
      </w:r>
      <w:r w:rsidR="007654E1">
        <w:rPr>
          <w:rFonts w:ascii="Times New Roman" w:hAnsi="Times New Roman" w:cs="Times New Roman"/>
          <w:sz w:val="24"/>
          <w:szCs w:val="24"/>
        </w:rPr>
        <w:t xml:space="preserve"> </w:t>
      </w:r>
    </w:p>
    <w:p w14:paraId="2FEA4967" w14:textId="7F4B91E5" w:rsidR="005D18EA" w:rsidRDefault="00A51E01" w:rsidP="00590C7A">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Ainda que </w:t>
      </w:r>
      <w:r w:rsidR="0056550E">
        <w:rPr>
          <w:rFonts w:ascii="Times New Roman" w:hAnsi="Times New Roman" w:cs="Times New Roman"/>
          <w:sz w:val="24"/>
          <w:szCs w:val="24"/>
        </w:rPr>
        <w:t xml:space="preserve">a fixação tenha sido </w:t>
      </w:r>
      <w:r>
        <w:rPr>
          <w:rFonts w:ascii="Times New Roman" w:hAnsi="Times New Roman" w:cs="Times New Roman"/>
          <w:sz w:val="24"/>
          <w:szCs w:val="24"/>
        </w:rPr>
        <w:t>pouco analisad</w:t>
      </w:r>
      <w:r w:rsidR="0056550E">
        <w:rPr>
          <w:rFonts w:ascii="Times New Roman" w:hAnsi="Times New Roman" w:cs="Times New Roman"/>
          <w:sz w:val="24"/>
          <w:szCs w:val="24"/>
        </w:rPr>
        <w:t>a</w:t>
      </w:r>
      <w:r>
        <w:rPr>
          <w:rFonts w:ascii="Times New Roman" w:hAnsi="Times New Roman" w:cs="Times New Roman"/>
          <w:sz w:val="24"/>
          <w:szCs w:val="24"/>
        </w:rPr>
        <w:t>, declarações por parte dos formuladores da política</w:t>
      </w:r>
      <w:r w:rsidR="005D18EA">
        <w:rPr>
          <w:rFonts w:ascii="Times New Roman" w:hAnsi="Times New Roman" w:cs="Times New Roman"/>
          <w:sz w:val="24"/>
          <w:szCs w:val="24"/>
        </w:rPr>
        <w:t xml:space="preserve"> de alto escalão do Ministério da Saúde </w:t>
      </w:r>
      <w:r>
        <w:rPr>
          <w:rFonts w:ascii="Times New Roman" w:hAnsi="Times New Roman" w:cs="Times New Roman"/>
          <w:sz w:val="24"/>
          <w:szCs w:val="24"/>
        </w:rPr>
        <w:t>t</w:t>
      </w:r>
      <w:r w:rsidR="005D18EA">
        <w:rPr>
          <w:rFonts w:ascii="Times New Roman" w:hAnsi="Times New Roman" w:cs="Times New Roman"/>
          <w:sz w:val="24"/>
          <w:szCs w:val="24"/>
        </w:rPr>
        <w:t>ê</w:t>
      </w:r>
      <w:r>
        <w:rPr>
          <w:rFonts w:ascii="Times New Roman" w:hAnsi="Times New Roman" w:cs="Times New Roman"/>
          <w:sz w:val="24"/>
          <w:szCs w:val="24"/>
        </w:rPr>
        <w:t>m demostrado que é um elemento que precisa ser gerenciado</w:t>
      </w:r>
      <w:r w:rsidR="005D18E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"/>
          <w:id w:val="607937971"/>
          <w:placeholder>
            <w:docPart w:val="E0F7304348524DE7A8C6C7CB65ECD402"/>
          </w:placeholder>
        </w:sdtPr>
        <w:sdtContent>
          <w:r w:rsidR="00AA600F" w:rsidRPr="00AA600F">
            <w:rPr>
              <w:rFonts w:eastAsia="Times New Roman"/>
              <w:color w:val="000000"/>
              <w:sz w:val="24"/>
            </w:rPr>
            <w:t>(</w:t>
          </w:r>
          <w:proofErr w:type="spellStart"/>
          <w:r w:rsidR="00AA600F" w:rsidRPr="00AA600F">
            <w:rPr>
              <w:rFonts w:eastAsia="Times New Roman"/>
              <w:color w:val="000000"/>
              <w:sz w:val="24"/>
            </w:rPr>
            <w:t>Cambricoli</w:t>
          </w:r>
          <w:proofErr w:type="spellEnd"/>
          <w:r w:rsidR="00AA600F" w:rsidRPr="00AA600F">
            <w:rPr>
              <w:rFonts w:eastAsia="Times New Roman"/>
              <w:color w:val="000000"/>
              <w:sz w:val="24"/>
            </w:rPr>
            <w:t>, 2023; Teixeira &amp; Santos, 2023)</w:t>
          </w:r>
        </w:sdtContent>
      </w:sdt>
      <w:r>
        <w:rPr>
          <w:rFonts w:ascii="Times New Roman" w:hAnsi="Times New Roman" w:cs="Times New Roman"/>
          <w:sz w:val="24"/>
          <w:szCs w:val="24"/>
        </w:rPr>
        <w:t xml:space="preserve">. </w:t>
      </w:r>
      <w:r w:rsidR="0056550E">
        <w:rPr>
          <w:rFonts w:ascii="Times New Roman" w:hAnsi="Times New Roman" w:cs="Times New Roman"/>
          <w:sz w:val="24"/>
          <w:szCs w:val="24"/>
        </w:rPr>
        <w:t xml:space="preserve">Tais argumentos </w:t>
      </w:r>
      <w:r w:rsidR="00AF0BB6">
        <w:rPr>
          <w:rFonts w:ascii="Times New Roman" w:hAnsi="Times New Roman" w:cs="Times New Roman"/>
          <w:sz w:val="24"/>
          <w:szCs w:val="24"/>
        </w:rPr>
        <w:t>estão alinhados à</w:t>
      </w:r>
      <w:r w:rsidR="0056550E">
        <w:rPr>
          <w:rFonts w:ascii="Times New Roman" w:hAnsi="Times New Roman" w:cs="Times New Roman"/>
          <w:sz w:val="24"/>
          <w:szCs w:val="24"/>
        </w:rPr>
        <w:t xml:space="preserve"> normatização de incentivos</w:t>
      </w:r>
      <w:r w:rsidR="000A2E08">
        <w:rPr>
          <w:rFonts w:ascii="Times New Roman" w:hAnsi="Times New Roman" w:cs="Times New Roman"/>
          <w:sz w:val="24"/>
          <w:szCs w:val="24"/>
        </w:rPr>
        <w:t xml:space="preserve"> financeiros</w:t>
      </w:r>
      <w:r w:rsidR="0056550E">
        <w:rPr>
          <w:rFonts w:ascii="Times New Roman" w:hAnsi="Times New Roman" w:cs="Times New Roman"/>
          <w:sz w:val="24"/>
          <w:szCs w:val="24"/>
        </w:rPr>
        <w:t xml:space="preserve"> para </w:t>
      </w:r>
      <w:r w:rsidR="005D18EA">
        <w:rPr>
          <w:rFonts w:ascii="Times New Roman" w:hAnsi="Times New Roman" w:cs="Times New Roman"/>
          <w:sz w:val="24"/>
          <w:szCs w:val="24"/>
        </w:rPr>
        <w:t xml:space="preserve">aumentar a fixação dos profissionais em áreas mais vulneráveis </w:t>
      </w:r>
      <w:sdt>
        <w:sdtPr>
          <w:rPr>
            <w:rFonts w:ascii="Times New Roman" w:hAnsi="Times New Roman" w:cs="Times New Roman"/>
            <w:color w:val="000000"/>
            <w:sz w:val="24"/>
            <w:szCs w:val="24"/>
          </w:rPr>
          <w:tag w:val="MENDELEY_CITATION_v3_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"/>
          <w:id w:val="-575896078"/>
          <w:placeholder>
            <w:docPart w:val="DefaultPlaceholder_-1854013440"/>
          </w:placeholder>
        </w:sdtPr>
        <w:sdtContent>
          <w:r w:rsidR="00AA600F" w:rsidRPr="00AA600F">
            <w:rPr>
              <w:rFonts w:ascii="Times New Roman" w:hAnsi="Times New Roman" w:cs="Times New Roman"/>
              <w:color w:val="000000"/>
              <w:sz w:val="24"/>
              <w:szCs w:val="24"/>
            </w:rPr>
            <w:t>(Brasil, 2023)</w:t>
          </w:r>
        </w:sdtContent>
      </w:sdt>
      <w:r w:rsidR="005D18EA">
        <w:rPr>
          <w:rFonts w:ascii="Times New Roman" w:hAnsi="Times New Roman" w:cs="Times New Roman"/>
          <w:sz w:val="24"/>
          <w:szCs w:val="24"/>
        </w:rPr>
        <w:t xml:space="preserve">. </w:t>
      </w:r>
    </w:p>
    <w:p w14:paraId="380BC9BC" w14:textId="2ED23E98" w:rsidR="00BD24AC" w:rsidRDefault="00F1264A" w:rsidP="00F1264A">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O presente estudo buscar avançar em uma análise sobre o fenômeno da fixação de profissionais</w:t>
      </w:r>
      <w:r w:rsidR="00EF0D01">
        <w:rPr>
          <w:rFonts w:ascii="Times New Roman" w:hAnsi="Times New Roman" w:cs="Times New Roman"/>
          <w:sz w:val="24"/>
          <w:szCs w:val="24"/>
        </w:rPr>
        <w:t xml:space="preserve"> ao levantar a </w:t>
      </w:r>
      <w:r>
        <w:rPr>
          <w:rFonts w:ascii="Times New Roman" w:hAnsi="Times New Roman" w:cs="Times New Roman"/>
          <w:sz w:val="24"/>
          <w:szCs w:val="24"/>
        </w:rPr>
        <w:t xml:space="preserve">seguinte pergunta de pesquisa: é possível prever quais profissionais vão permanecer no local para onde foram designados, mesmo após o fim do programa? Desta pergunta, emerge-se o objetivo do estudo que foi </w:t>
      </w:r>
      <w:r>
        <w:rPr>
          <w:rFonts w:ascii="Times New Roman" w:hAnsi="Times New Roman" w:cs="Times New Roman"/>
          <w:sz w:val="24"/>
          <w:szCs w:val="24"/>
        </w:rPr>
        <w:t>desenvolver um modelo preditivo da fixação de profissionais</w:t>
      </w:r>
      <w:r>
        <w:rPr>
          <w:rFonts w:ascii="Times New Roman" w:hAnsi="Times New Roman" w:cs="Times New Roman"/>
          <w:sz w:val="24"/>
          <w:szCs w:val="24"/>
        </w:rPr>
        <w:t xml:space="preserve">, após o fim do ciclo, </w:t>
      </w:r>
      <w:r>
        <w:rPr>
          <w:rFonts w:ascii="Times New Roman" w:hAnsi="Times New Roman" w:cs="Times New Roman"/>
          <w:sz w:val="24"/>
          <w:szCs w:val="24"/>
        </w:rPr>
        <w:t xml:space="preserve">nos locais </w:t>
      </w:r>
      <w:r>
        <w:rPr>
          <w:rFonts w:ascii="Times New Roman" w:hAnsi="Times New Roman" w:cs="Times New Roman"/>
          <w:sz w:val="24"/>
          <w:szCs w:val="24"/>
        </w:rPr>
        <w:t xml:space="preserve">para </w:t>
      </w:r>
      <w:r>
        <w:rPr>
          <w:rFonts w:ascii="Times New Roman" w:hAnsi="Times New Roman" w:cs="Times New Roman"/>
          <w:sz w:val="24"/>
          <w:szCs w:val="24"/>
        </w:rPr>
        <w:t xml:space="preserve">onde são </w:t>
      </w:r>
      <w:r>
        <w:rPr>
          <w:rFonts w:ascii="Times New Roman" w:hAnsi="Times New Roman" w:cs="Times New Roman"/>
          <w:sz w:val="24"/>
          <w:szCs w:val="24"/>
        </w:rPr>
        <w:t>alocados</w:t>
      </w:r>
      <w:r>
        <w:rPr>
          <w:rFonts w:ascii="Times New Roman" w:hAnsi="Times New Roman" w:cs="Times New Roman"/>
          <w:sz w:val="24"/>
          <w:szCs w:val="24"/>
        </w:rPr>
        <w:t xml:space="preserve">, com apoio de algoritmos de </w:t>
      </w:r>
      <w:proofErr w:type="spellStart"/>
      <w:r w:rsidRPr="00A51E01">
        <w:rPr>
          <w:rFonts w:ascii="Times New Roman" w:hAnsi="Times New Roman" w:cs="Times New Roman"/>
          <w:i/>
          <w:iCs/>
          <w:sz w:val="24"/>
          <w:szCs w:val="24"/>
        </w:rPr>
        <w:t>machine</w:t>
      </w:r>
      <w:proofErr w:type="spellEnd"/>
      <w:r w:rsidRPr="00A51E01">
        <w:rPr>
          <w:rFonts w:ascii="Times New Roman" w:hAnsi="Times New Roman" w:cs="Times New Roman"/>
          <w:i/>
          <w:iCs/>
          <w:sz w:val="24"/>
          <w:szCs w:val="24"/>
        </w:rPr>
        <w:t xml:space="preserve"> </w:t>
      </w:r>
      <w:proofErr w:type="spellStart"/>
      <w:r w:rsidRPr="00A51E01">
        <w:rPr>
          <w:rFonts w:ascii="Times New Roman" w:hAnsi="Times New Roman" w:cs="Times New Roman"/>
          <w:i/>
          <w:iCs/>
          <w:sz w:val="24"/>
          <w:szCs w:val="24"/>
        </w:rPr>
        <w:t>learning</w:t>
      </w:r>
      <w:proofErr w:type="spellEnd"/>
      <w:r>
        <w:rPr>
          <w:rFonts w:ascii="Times New Roman" w:hAnsi="Times New Roman" w:cs="Times New Roman"/>
          <w:sz w:val="24"/>
          <w:szCs w:val="24"/>
        </w:rPr>
        <w:t xml:space="preserve">. </w:t>
      </w:r>
    </w:p>
    <w:p w14:paraId="7DD5C1AF" w14:textId="1EF5FAE6" w:rsidR="00A51E01" w:rsidRDefault="00F1264A" w:rsidP="00A51E01">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Esta pesquisa traz contribuições importantes para fins teóricos e práticos. Em relação à primeira, observa-se que a </w:t>
      </w:r>
      <w:r w:rsidR="00A51E01">
        <w:rPr>
          <w:rFonts w:ascii="Times New Roman" w:hAnsi="Times New Roman" w:cs="Times New Roman"/>
          <w:sz w:val="24"/>
          <w:szCs w:val="24"/>
        </w:rPr>
        <w:t xml:space="preserve">maior dos estudos </w:t>
      </w:r>
      <w:r>
        <w:rPr>
          <w:rFonts w:ascii="Times New Roman" w:hAnsi="Times New Roman" w:cs="Times New Roman"/>
          <w:sz w:val="24"/>
          <w:szCs w:val="24"/>
        </w:rPr>
        <w:t>que analisam o PMM</w:t>
      </w:r>
      <w:r w:rsidR="00A51E01">
        <w:rPr>
          <w:rFonts w:ascii="Times New Roman" w:hAnsi="Times New Roman" w:cs="Times New Roman"/>
          <w:sz w:val="24"/>
          <w:szCs w:val="24"/>
        </w:rPr>
        <w:t xml:space="preserve"> adota uma abordagem econométrica, agregada, na qual o força de trabalho médica é colocada como um insumo</w:t>
      </w:r>
      <w:r w:rsidR="00AA600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"/>
          <w:id w:val="-651749387"/>
          <w:placeholder>
            <w:docPart w:val="DefaultPlaceholder_-1854013440"/>
          </w:placeholder>
        </w:sdtPr>
        <w:sdtContent>
          <w:r w:rsidR="00AA600F" w:rsidRPr="00AA600F">
            <w:rPr>
              <w:rFonts w:eastAsia="Times New Roman"/>
              <w:color w:val="000000"/>
              <w:sz w:val="24"/>
            </w:rPr>
            <w:t>(</w:t>
          </w:r>
          <w:proofErr w:type="spellStart"/>
          <w:r w:rsidR="00AA600F" w:rsidRPr="00AA600F">
            <w:rPr>
              <w:rFonts w:eastAsia="Times New Roman"/>
              <w:color w:val="000000"/>
              <w:sz w:val="24"/>
            </w:rPr>
            <w:t>Hone</w:t>
          </w:r>
          <w:proofErr w:type="spellEnd"/>
          <w:r w:rsidR="00AA600F" w:rsidRPr="00AA600F">
            <w:rPr>
              <w:rFonts w:eastAsia="Times New Roman"/>
              <w:color w:val="000000"/>
              <w:sz w:val="24"/>
            </w:rPr>
            <w:t xml:space="preserve"> et al., 2020; Mattos &amp; </w:t>
          </w:r>
          <w:proofErr w:type="spellStart"/>
          <w:r w:rsidR="00AA600F" w:rsidRPr="00AA600F">
            <w:rPr>
              <w:rFonts w:eastAsia="Times New Roman"/>
              <w:color w:val="000000"/>
              <w:sz w:val="24"/>
            </w:rPr>
            <w:t>Mazetto</w:t>
          </w:r>
          <w:proofErr w:type="spellEnd"/>
          <w:r w:rsidR="00AA600F" w:rsidRPr="00AA600F">
            <w:rPr>
              <w:rFonts w:eastAsia="Times New Roman"/>
              <w:color w:val="000000"/>
              <w:sz w:val="24"/>
            </w:rPr>
            <w:t xml:space="preserve">, 2019; </w:t>
          </w:r>
          <w:proofErr w:type="spellStart"/>
          <w:r w:rsidR="00AA600F" w:rsidRPr="00AA600F">
            <w:rPr>
              <w:rFonts w:eastAsia="Times New Roman"/>
              <w:color w:val="000000"/>
              <w:sz w:val="24"/>
            </w:rPr>
            <w:t>Özçelik</w:t>
          </w:r>
          <w:proofErr w:type="spellEnd"/>
          <w:r w:rsidR="00AA600F" w:rsidRPr="00AA600F">
            <w:rPr>
              <w:rFonts w:eastAsia="Times New Roman"/>
              <w:color w:val="000000"/>
              <w:sz w:val="24"/>
            </w:rPr>
            <w:t xml:space="preserve"> et al., 2020; Pinto Junior et al., 2020; Russo et al., 2020; Thomas et al., 2024)</w:t>
          </w:r>
        </w:sdtContent>
      </w:sdt>
      <w:r w:rsidR="00A51E01">
        <w:rPr>
          <w:rFonts w:ascii="Times New Roman" w:hAnsi="Times New Roman" w:cs="Times New Roman"/>
          <w:sz w:val="24"/>
          <w:szCs w:val="24"/>
        </w:rPr>
        <w:t xml:space="preserve">. Os estudos geralmente não analisam o indivíduo atuante no programa e o desfecho da sua participação. Portanto, este estudo </w:t>
      </w:r>
      <w:r w:rsidR="00EF0D01">
        <w:rPr>
          <w:rFonts w:ascii="Times New Roman" w:hAnsi="Times New Roman" w:cs="Times New Roman"/>
          <w:sz w:val="24"/>
          <w:szCs w:val="24"/>
        </w:rPr>
        <w:lastRenderedPageBreak/>
        <w:t xml:space="preserve">inova ao usar uma lente ampliada sobre um dos sujeitos primordiais para o sucesso da pesquisa. </w:t>
      </w:r>
      <w:r w:rsidR="00AA600F">
        <w:rPr>
          <w:rFonts w:ascii="Times New Roman" w:hAnsi="Times New Roman" w:cs="Times New Roman"/>
          <w:sz w:val="24"/>
          <w:szCs w:val="24"/>
        </w:rPr>
        <w:t xml:space="preserve">Na perspectiva prática, temos evidências de que a rotatividade de profissionais pode gerar descontinuidade no relacionamento com o paciente, o que pode impactar negativamente vários desfechos na saúde do indivíduo </w:t>
      </w:r>
      <w:sdt>
        <w:sdtPr>
          <w:rPr>
            <w:rFonts w:ascii="Times New Roman" w:hAnsi="Times New Roman" w:cs="Times New Roman"/>
            <w:color w:val="000000"/>
            <w:sz w:val="24"/>
            <w:szCs w:val="24"/>
          </w:rPr>
          <w:tag w:val="MENDELEY_CITATION_v3_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"/>
          <w:id w:val="2040162496"/>
          <w:placeholder>
            <w:docPart w:val="DefaultPlaceholder_-1854013440"/>
          </w:placeholder>
        </w:sdtPr>
        <w:sdtContent>
          <w:r w:rsidR="00AA600F" w:rsidRPr="00AA600F">
            <w:rPr>
              <w:rFonts w:ascii="Times New Roman" w:hAnsi="Times New Roman" w:cs="Times New Roman"/>
              <w:color w:val="000000"/>
              <w:sz w:val="24"/>
              <w:szCs w:val="24"/>
            </w:rPr>
            <w:t>(</w:t>
          </w:r>
          <w:proofErr w:type="spellStart"/>
          <w:r w:rsidR="00AA600F" w:rsidRPr="00AA600F">
            <w:rPr>
              <w:rFonts w:ascii="Times New Roman" w:hAnsi="Times New Roman" w:cs="Times New Roman"/>
              <w:color w:val="000000"/>
              <w:sz w:val="24"/>
              <w:szCs w:val="24"/>
            </w:rPr>
            <w:t>Sabety</w:t>
          </w:r>
          <w:proofErr w:type="spellEnd"/>
          <w:r w:rsidR="00AA600F" w:rsidRPr="00AA600F">
            <w:rPr>
              <w:rFonts w:ascii="Times New Roman" w:hAnsi="Times New Roman" w:cs="Times New Roman"/>
              <w:color w:val="000000"/>
              <w:sz w:val="24"/>
              <w:szCs w:val="24"/>
            </w:rPr>
            <w:t xml:space="preserve"> et al., 2021)</w:t>
          </w:r>
        </w:sdtContent>
      </w:sdt>
      <w:r w:rsidR="00AA600F">
        <w:rPr>
          <w:rFonts w:ascii="Times New Roman" w:hAnsi="Times New Roman" w:cs="Times New Roman"/>
          <w:sz w:val="24"/>
          <w:szCs w:val="24"/>
        </w:rPr>
        <w:t xml:space="preserve">. Logo, </w:t>
      </w:r>
      <w:r w:rsidR="00EF0D01">
        <w:rPr>
          <w:rFonts w:ascii="Times New Roman" w:hAnsi="Times New Roman" w:cs="Times New Roman"/>
          <w:sz w:val="24"/>
          <w:szCs w:val="24"/>
        </w:rPr>
        <w:t xml:space="preserve">um modelo preditivo poderia contribuir para a melhor alocação dos profissionais com base na predisposição de fixação. Além disso, medidas preventivas poderiam ser tomadas a fim de minimizar a rotatividade dos profissionais com maior probabilidade de saída.  </w:t>
      </w:r>
    </w:p>
    <w:p w14:paraId="26B8BBFC" w14:textId="1810868B" w:rsidR="006A55BB" w:rsidRDefault="006A55BB" w:rsidP="002130C0">
      <w:pPr>
        <w:pStyle w:val="SemEspaamento"/>
        <w:spacing w:line="360" w:lineRule="auto"/>
        <w:jc w:val="both"/>
        <w:rPr>
          <w:rFonts w:ascii="Times New Roman" w:hAnsi="Times New Roman" w:cs="Times New Roman"/>
          <w:sz w:val="24"/>
          <w:szCs w:val="24"/>
        </w:rPr>
      </w:pPr>
    </w:p>
    <w:p w14:paraId="4D064DB9" w14:textId="69E35434" w:rsidR="006A55BB" w:rsidRPr="00AA600F" w:rsidRDefault="006A55BB" w:rsidP="00400713">
      <w:pPr>
        <w:pStyle w:val="SemEspaamento"/>
        <w:spacing w:line="360" w:lineRule="auto"/>
        <w:ind w:firstLine="851"/>
        <w:jc w:val="both"/>
        <w:rPr>
          <w:rFonts w:ascii="Times New Roman" w:hAnsi="Times New Roman" w:cs="Times New Roman"/>
          <w:b/>
          <w:bCs/>
          <w:sz w:val="24"/>
          <w:szCs w:val="24"/>
        </w:rPr>
      </w:pPr>
      <w:r w:rsidRPr="00AA600F">
        <w:rPr>
          <w:rFonts w:ascii="Times New Roman" w:hAnsi="Times New Roman" w:cs="Times New Roman"/>
          <w:b/>
          <w:bCs/>
          <w:sz w:val="24"/>
          <w:szCs w:val="24"/>
        </w:rPr>
        <w:t xml:space="preserve">Fundamentação Teórica </w:t>
      </w:r>
    </w:p>
    <w:p w14:paraId="51224653" w14:textId="37065CEB" w:rsidR="006A55BB" w:rsidRDefault="006A55BB" w:rsidP="00400713">
      <w:pPr>
        <w:pStyle w:val="SemEspaamento"/>
        <w:spacing w:line="360" w:lineRule="auto"/>
        <w:ind w:firstLine="851"/>
        <w:jc w:val="both"/>
        <w:rPr>
          <w:rFonts w:ascii="Times New Roman" w:hAnsi="Times New Roman" w:cs="Times New Roman"/>
          <w:sz w:val="24"/>
          <w:szCs w:val="24"/>
        </w:rPr>
      </w:pPr>
    </w:p>
    <w:p w14:paraId="0A27823C" w14:textId="337797B6" w:rsidR="004833E5" w:rsidRDefault="004833E5" w:rsidP="00400713">
      <w:pPr>
        <w:pStyle w:val="SemEspaamento"/>
        <w:spacing w:line="360" w:lineRule="auto"/>
        <w:ind w:firstLine="851"/>
        <w:jc w:val="both"/>
        <w:rPr>
          <w:rFonts w:ascii="Times New Roman" w:hAnsi="Times New Roman" w:cs="Times New Roman"/>
          <w:sz w:val="24"/>
          <w:szCs w:val="24"/>
        </w:rPr>
      </w:pPr>
      <w:r>
        <w:t>Os resultados também indicaram a forte influência dos aspectos socioeconômicos no índice de vulnerabilidade e condições em saúde. São justamente esses os principais fatores que afetam as decisões dos médicos quanto ao seu local de trabalho. Em função disso, políticas de desenvolvimento regional e as de mitigação das desigualdades socioeconômicas que melhore as condições de vida e de saúde das distintas localidades pode ser um importante propulsor para contribuir para uma melhor alocação e fixação de médicos no território nacional. (Macedo)</w:t>
      </w:r>
    </w:p>
    <w:p w14:paraId="4BFE70F2" w14:textId="77777777" w:rsidR="004833E5" w:rsidRDefault="004833E5" w:rsidP="00400713">
      <w:pPr>
        <w:pStyle w:val="SemEspaamento"/>
        <w:spacing w:line="360" w:lineRule="auto"/>
        <w:ind w:firstLine="851"/>
        <w:jc w:val="both"/>
        <w:rPr>
          <w:rFonts w:ascii="Times New Roman" w:hAnsi="Times New Roman" w:cs="Times New Roman"/>
          <w:sz w:val="24"/>
          <w:szCs w:val="24"/>
        </w:rPr>
      </w:pPr>
    </w:p>
    <w:p w14:paraId="39F6DEB0" w14:textId="77777777" w:rsidR="00D55679" w:rsidRPr="00861F23" w:rsidRDefault="00D55679" w:rsidP="00D55679">
      <w:pPr>
        <w:spacing w:line="360" w:lineRule="auto"/>
        <w:ind w:firstLine="720"/>
        <w:jc w:val="both"/>
        <w:rPr>
          <w:rFonts w:ascii="Times New Roman" w:hAnsi="Times New Roman" w:cs="Times New Roman"/>
          <w:b/>
          <w:bCs/>
          <w:sz w:val="24"/>
          <w:szCs w:val="24"/>
        </w:rPr>
      </w:pPr>
      <w:r w:rsidRPr="00861F23">
        <w:rPr>
          <w:rFonts w:ascii="Times New Roman" w:hAnsi="Times New Roman" w:cs="Times New Roman"/>
          <w:b/>
          <w:bCs/>
          <w:sz w:val="24"/>
          <w:szCs w:val="24"/>
        </w:rPr>
        <w:t>Método</w:t>
      </w:r>
    </w:p>
    <w:p w14:paraId="4EC9D5E3" w14:textId="77777777" w:rsidR="00D55679" w:rsidRPr="00733993" w:rsidRDefault="00D55679" w:rsidP="00D55679">
      <w:pPr>
        <w:spacing w:line="360" w:lineRule="auto"/>
        <w:ind w:firstLine="720"/>
        <w:jc w:val="both"/>
        <w:rPr>
          <w:rFonts w:ascii="Times New Roman" w:hAnsi="Times New Roman" w:cs="Times New Roman"/>
          <w:b/>
          <w:bCs/>
          <w:sz w:val="24"/>
          <w:szCs w:val="24"/>
        </w:rPr>
      </w:pPr>
      <w:r w:rsidRPr="00733993">
        <w:rPr>
          <w:rFonts w:ascii="Times New Roman" w:hAnsi="Times New Roman" w:cs="Times New Roman"/>
          <w:b/>
          <w:bCs/>
          <w:sz w:val="24"/>
          <w:szCs w:val="24"/>
        </w:rPr>
        <w:t>Caracterização da pesquisa</w:t>
      </w:r>
    </w:p>
    <w:p w14:paraId="38B5918E" w14:textId="79CD1E1B" w:rsidR="00D55679" w:rsidRPr="00733993" w:rsidRDefault="00D55679" w:rsidP="00D55679">
      <w:pPr>
        <w:spacing w:line="360" w:lineRule="auto"/>
        <w:ind w:firstLine="720"/>
        <w:jc w:val="both"/>
        <w:rPr>
          <w:rFonts w:ascii="Times New Roman" w:hAnsi="Times New Roman" w:cs="Times New Roman"/>
          <w:sz w:val="24"/>
          <w:szCs w:val="24"/>
        </w:rPr>
      </w:pPr>
      <w:r w:rsidRPr="00733993">
        <w:rPr>
          <w:rFonts w:ascii="Times New Roman" w:hAnsi="Times New Roman" w:cs="Times New Roman"/>
          <w:sz w:val="24"/>
          <w:szCs w:val="24"/>
        </w:rPr>
        <w:t xml:space="preserve">Esta pesquisa possui abordagem quantitativa, com uso de dados secundários e emprego de técnicas de </w:t>
      </w:r>
      <w:proofErr w:type="spellStart"/>
      <w:r w:rsidRPr="00D511EB">
        <w:rPr>
          <w:rFonts w:ascii="Times New Roman" w:hAnsi="Times New Roman" w:cs="Times New Roman"/>
          <w:i/>
          <w:iCs/>
          <w:sz w:val="24"/>
          <w:szCs w:val="24"/>
        </w:rPr>
        <w:t>machine</w:t>
      </w:r>
      <w:proofErr w:type="spellEnd"/>
      <w:r w:rsidRPr="00D511EB">
        <w:rPr>
          <w:rFonts w:ascii="Times New Roman" w:hAnsi="Times New Roman" w:cs="Times New Roman"/>
          <w:i/>
          <w:iCs/>
          <w:sz w:val="24"/>
          <w:szCs w:val="24"/>
        </w:rPr>
        <w:t xml:space="preserve"> </w:t>
      </w:r>
      <w:proofErr w:type="spellStart"/>
      <w:r w:rsidRPr="00D511EB">
        <w:rPr>
          <w:rFonts w:ascii="Times New Roman" w:hAnsi="Times New Roman" w:cs="Times New Roman"/>
          <w:i/>
          <w:iCs/>
          <w:sz w:val="24"/>
          <w:szCs w:val="24"/>
        </w:rPr>
        <w:t>learning</w:t>
      </w:r>
      <w:proofErr w:type="spellEnd"/>
      <w:r w:rsidRPr="00733993">
        <w:rPr>
          <w:rFonts w:ascii="Times New Roman" w:hAnsi="Times New Roman" w:cs="Times New Roman"/>
          <w:sz w:val="24"/>
          <w:szCs w:val="24"/>
        </w:rPr>
        <w:t xml:space="preserve"> para prever o desfecho do estudo: </w:t>
      </w:r>
      <w:r w:rsidR="00A90672">
        <w:rPr>
          <w:rFonts w:ascii="Times New Roman" w:hAnsi="Times New Roman" w:cs="Times New Roman"/>
          <w:sz w:val="24"/>
          <w:szCs w:val="24"/>
        </w:rPr>
        <w:t>fixação/rotatividade</w:t>
      </w:r>
      <w:r w:rsidRPr="00733993">
        <w:rPr>
          <w:rFonts w:ascii="Times New Roman" w:hAnsi="Times New Roman" w:cs="Times New Roman"/>
          <w:sz w:val="24"/>
          <w:szCs w:val="24"/>
        </w:rPr>
        <w:t xml:space="preserve"> de médicos</w:t>
      </w:r>
      <w:r w:rsidR="00A90672">
        <w:rPr>
          <w:rFonts w:ascii="Times New Roman" w:hAnsi="Times New Roman" w:cs="Times New Roman"/>
          <w:sz w:val="24"/>
          <w:szCs w:val="24"/>
        </w:rPr>
        <w:t xml:space="preserve"> participantes do PMM</w:t>
      </w:r>
      <w:r w:rsidRPr="00733993">
        <w:rPr>
          <w:rFonts w:ascii="Times New Roman" w:hAnsi="Times New Roman" w:cs="Times New Roman"/>
          <w:sz w:val="24"/>
          <w:szCs w:val="24"/>
        </w:rPr>
        <w:t xml:space="preserve">. Neste sentido, foram acessados dados do 18º Ciclo do </w:t>
      </w:r>
      <w:r w:rsidR="00A90672">
        <w:rPr>
          <w:rFonts w:ascii="Times New Roman" w:hAnsi="Times New Roman" w:cs="Times New Roman"/>
          <w:sz w:val="24"/>
          <w:szCs w:val="24"/>
        </w:rPr>
        <w:t>PMM</w:t>
      </w:r>
      <w:r w:rsidRPr="00733993">
        <w:rPr>
          <w:rFonts w:ascii="Times New Roman" w:hAnsi="Times New Roman" w:cs="Times New Roman"/>
          <w:sz w:val="24"/>
          <w:szCs w:val="24"/>
        </w:rPr>
        <w:t xml:space="preserve">, realizado em 2019. </w:t>
      </w:r>
      <w:r>
        <w:rPr>
          <w:rFonts w:ascii="Times New Roman" w:hAnsi="Times New Roman" w:cs="Times New Roman"/>
          <w:sz w:val="24"/>
          <w:szCs w:val="24"/>
        </w:rPr>
        <w:t>A opção por este ciclo se deve pela presença de alguns atributos a nível indivíduo, que não estavam disponíveis em chamadas de ciclos anteriores. Já as chamadas de 2020 adiante não completaram um ciclo completo</w:t>
      </w:r>
      <w:r w:rsidR="00A90672">
        <w:rPr>
          <w:rFonts w:ascii="Times New Roman" w:hAnsi="Times New Roman" w:cs="Times New Roman"/>
          <w:sz w:val="24"/>
          <w:szCs w:val="24"/>
        </w:rPr>
        <w:t xml:space="preserve"> (</w:t>
      </w:r>
      <w:r>
        <w:rPr>
          <w:rFonts w:ascii="Times New Roman" w:hAnsi="Times New Roman" w:cs="Times New Roman"/>
          <w:sz w:val="24"/>
          <w:szCs w:val="24"/>
        </w:rPr>
        <w:t xml:space="preserve">considerando </w:t>
      </w:r>
      <w:r w:rsidR="00A90672">
        <w:rPr>
          <w:rFonts w:ascii="Times New Roman" w:hAnsi="Times New Roman" w:cs="Times New Roman"/>
          <w:sz w:val="24"/>
          <w:szCs w:val="24"/>
        </w:rPr>
        <w:t>o tempo do ciclo e</w:t>
      </w:r>
      <w:r>
        <w:rPr>
          <w:rFonts w:ascii="Times New Roman" w:hAnsi="Times New Roman" w:cs="Times New Roman"/>
          <w:sz w:val="24"/>
          <w:szCs w:val="24"/>
        </w:rPr>
        <w:t xml:space="preserve"> possível prorrogação</w:t>
      </w:r>
      <w:r w:rsidR="00A90672">
        <w:rPr>
          <w:rFonts w:ascii="Times New Roman" w:hAnsi="Times New Roman" w:cs="Times New Roman"/>
          <w:sz w:val="24"/>
          <w:szCs w:val="24"/>
        </w:rPr>
        <w:t>)</w:t>
      </w:r>
      <w:r>
        <w:rPr>
          <w:rFonts w:ascii="Times New Roman" w:hAnsi="Times New Roman" w:cs="Times New Roman"/>
          <w:sz w:val="24"/>
          <w:szCs w:val="24"/>
        </w:rPr>
        <w:t xml:space="preserve">. </w:t>
      </w:r>
      <w:r w:rsidRPr="00733993">
        <w:rPr>
          <w:rFonts w:ascii="Times New Roman" w:hAnsi="Times New Roman" w:cs="Times New Roman"/>
          <w:sz w:val="24"/>
          <w:szCs w:val="24"/>
        </w:rPr>
        <w:t>Todos os dados são públicos, disponíveis por meio de portarias do Ministério da Saúde</w:t>
      </w:r>
      <w:r w:rsidR="00A90672">
        <w:rPr>
          <w:rFonts w:ascii="Times New Roman" w:hAnsi="Times New Roman" w:cs="Times New Roman"/>
          <w:sz w:val="24"/>
          <w:szCs w:val="24"/>
        </w:rPr>
        <w:t xml:space="preserve"> que trazem resultados do PMM</w:t>
      </w:r>
      <w:r w:rsidRPr="00733993">
        <w:rPr>
          <w:rFonts w:ascii="Times New Roman" w:hAnsi="Times New Roman" w:cs="Times New Roman"/>
          <w:sz w:val="24"/>
          <w:szCs w:val="24"/>
        </w:rPr>
        <w:t xml:space="preserve">, assim como bases de diversas fontes. Deste modo, não foi necessária a apreciação da </w:t>
      </w:r>
      <w:r>
        <w:rPr>
          <w:rFonts w:ascii="Times New Roman" w:hAnsi="Times New Roman" w:cs="Times New Roman"/>
          <w:sz w:val="24"/>
          <w:szCs w:val="24"/>
        </w:rPr>
        <w:t>investigação</w:t>
      </w:r>
      <w:r w:rsidRPr="00733993">
        <w:rPr>
          <w:rFonts w:ascii="Times New Roman" w:hAnsi="Times New Roman" w:cs="Times New Roman"/>
          <w:sz w:val="24"/>
          <w:szCs w:val="24"/>
        </w:rPr>
        <w:t xml:space="preserve"> por comitê de ética em pesquisa. A seguir, narramos os passos usados para realizar o tratamento dos dados. </w:t>
      </w:r>
    </w:p>
    <w:p w14:paraId="289DB7B9" w14:textId="77777777" w:rsidR="00D55679" w:rsidRPr="00733993" w:rsidRDefault="00D55679" w:rsidP="00D55679">
      <w:pPr>
        <w:spacing w:line="360" w:lineRule="auto"/>
        <w:ind w:firstLine="720"/>
        <w:jc w:val="both"/>
        <w:rPr>
          <w:rFonts w:ascii="Times New Roman" w:hAnsi="Times New Roman" w:cs="Times New Roman"/>
          <w:b/>
          <w:bCs/>
          <w:sz w:val="24"/>
          <w:szCs w:val="24"/>
        </w:rPr>
      </w:pPr>
      <w:r w:rsidRPr="00733993">
        <w:rPr>
          <w:rFonts w:ascii="Times New Roman" w:hAnsi="Times New Roman" w:cs="Times New Roman"/>
          <w:b/>
          <w:bCs/>
          <w:sz w:val="24"/>
          <w:szCs w:val="24"/>
        </w:rPr>
        <w:t>Tratamento dos dados</w:t>
      </w:r>
    </w:p>
    <w:p w14:paraId="459E0475" w14:textId="77777777" w:rsidR="00D55679" w:rsidRPr="00733993" w:rsidRDefault="00D55679" w:rsidP="002440DF">
      <w:pPr>
        <w:spacing w:after="0" w:line="360" w:lineRule="auto"/>
        <w:ind w:firstLine="720"/>
        <w:jc w:val="both"/>
        <w:rPr>
          <w:rFonts w:ascii="Times New Roman" w:hAnsi="Times New Roman" w:cs="Times New Roman"/>
          <w:sz w:val="24"/>
          <w:szCs w:val="24"/>
        </w:rPr>
      </w:pPr>
      <w:r w:rsidRPr="00733993">
        <w:rPr>
          <w:rFonts w:ascii="Times New Roman" w:hAnsi="Times New Roman" w:cs="Times New Roman"/>
          <w:sz w:val="24"/>
          <w:szCs w:val="24"/>
        </w:rPr>
        <w:lastRenderedPageBreak/>
        <w:t xml:space="preserve">O primeiro passo consistiu em acessar dados dos médicos que foram aprovados do PMM no ciclo mencionado. Os resultados da seleção foram divulgados publicamente por meio da Portaria Nº 7, de 18 de junho de 2019, e a Portaria Nº 13 de 16 de agosto de 2019. Entre os dados divulgados e que foram utilizados para análise estão: nome, município para onde o profissional é alocado, data de nascimento, mês/ano de formação e participação pregressa no programa. Nesta etapa, o total de profissionais era de 2.452 médicos. </w:t>
      </w:r>
    </w:p>
    <w:p w14:paraId="5A1DC495" w14:textId="3E043952" w:rsidR="00D55679" w:rsidRPr="00733993" w:rsidRDefault="00D55679" w:rsidP="002440DF">
      <w:pPr>
        <w:spacing w:after="0" w:line="360" w:lineRule="auto"/>
        <w:ind w:firstLine="720"/>
        <w:jc w:val="both"/>
        <w:rPr>
          <w:rFonts w:ascii="Times New Roman" w:hAnsi="Times New Roman" w:cs="Times New Roman"/>
          <w:sz w:val="24"/>
          <w:szCs w:val="24"/>
        </w:rPr>
      </w:pPr>
      <w:r w:rsidRPr="00733993">
        <w:rPr>
          <w:rFonts w:ascii="Times New Roman" w:hAnsi="Times New Roman" w:cs="Times New Roman"/>
          <w:sz w:val="24"/>
          <w:szCs w:val="24"/>
        </w:rPr>
        <w:t xml:space="preserve">Em sequência, foi realizado um procedimento </w:t>
      </w:r>
      <w:r w:rsidR="00A90672">
        <w:rPr>
          <w:rFonts w:ascii="Times New Roman" w:hAnsi="Times New Roman" w:cs="Times New Roman"/>
          <w:sz w:val="24"/>
          <w:szCs w:val="24"/>
        </w:rPr>
        <w:t xml:space="preserve">de automatização da </w:t>
      </w:r>
      <w:r w:rsidRPr="00733993">
        <w:rPr>
          <w:rFonts w:ascii="Times New Roman" w:hAnsi="Times New Roman" w:cs="Times New Roman"/>
          <w:sz w:val="24"/>
          <w:szCs w:val="24"/>
        </w:rPr>
        <w:t>coleta d</w:t>
      </w:r>
      <w:r w:rsidR="00A90672">
        <w:rPr>
          <w:rFonts w:ascii="Times New Roman" w:hAnsi="Times New Roman" w:cs="Times New Roman"/>
          <w:sz w:val="24"/>
          <w:szCs w:val="24"/>
        </w:rPr>
        <w:t xml:space="preserve">e dados dos profissionais selecionados por meio da página do Cadastro Nacional de Estabelecimentos de Saúde </w:t>
      </w:r>
      <w:r w:rsidRPr="00733993">
        <w:rPr>
          <w:rFonts w:ascii="Times New Roman" w:hAnsi="Times New Roman" w:cs="Times New Roman"/>
          <w:sz w:val="24"/>
          <w:szCs w:val="24"/>
        </w:rPr>
        <w:t>(CN</w:t>
      </w:r>
      <w:r w:rsidR="00A90672">
        <w:rPr>
          <w:rFonts w:ascii="Times New Roman" w:hAnsi="Times New Roman" w:cs="Times New Roman"/>
          <w:sz w:val="24"/>
          <w:szCs w:val="24"/>
        </w:rPr>
        <w:t>E</w:t>
      </w:r>
      <w:r w:rsidRPr="00733993">
        <w:rPr>
          <w:rFonts w:ascii="Times New Roman" w:hAnsi="Times New Roman" w:cs="Times New Roman"/>
          <w:sz w:val="24"/>
          <w:szCs w:val="24"/>
        </w:rPr>
        <w:t xml:space="preserve">S). Para este procedimento foi utilizada a biblioteca </w:t>
      </w:r>
      <w:proofErr w:type="spellStart"/>
      <w:r w:rsidRPr="001F2CE2">
        <w:rPr>
          <w:rFonts w:ascii="Times New Roman" w:hAnsi="Times New Roman" w:cs="Times New Roman"/>
          <w:i/>
          <w:iCs/>
          <w:sz w:val="24"/>
          <w:szCs w:val="24"/>
        </w:rPr>
        <w:t>RSelenium</w:t>
      </w:r>
      <w:proofErr w:type="spellEnd"/>
      <w:r w:rsidRPr="00733993">
        <w:rPr>
          <w:rFonts w:ascii="Times New Roman" w:hAnsi="Times New Roman" w:cs="Times New Roman"/>
          <w:sz w:val="24"/>
          <w:szCs w:val="24"/>
        </w:rPr>
        <w:t xml:space="preserve"> na linguagem R. Um total de 256 médicos foram excluídos devido à falta de retorno nas consultas ou em razão da presença de homônimos nos retornos. Dessa forma, permaneceram 2.187 médicos para análise.</w:t>
      </w:r>
    </w:p>
    <w:p w14:paraId="430B7E4A" w14:textId="01413A5E" w:rsidR="00D55679" w:rsidRDefault="00D55679" w:rsidP="002440DF">
      <w:pPr>
        <w:spacing w:after="0" w:line="360" w:lineRule="auto"/>
        <w:ind w:firstLine="720"/>
        <w:jc w:val="both"/>
        <w:rPr>
          <w:rFonts w:ascii="Times New Roman" w:hAnsi="Times New Roman" w:cs="Times New Roman"/>
          <w:sz w:val="24"/>
          <w:szCs w:val="24"/>
        </w:rPr>
      </w:pPr>
      <w:r w:rsidRPr="00733993">
        <w:rPr>
          <w:rFonts w:ascii="Times New Roman" w:hAnsi="Times New Roman" w:cs="Times New Roman"/>
          <w:sz w:val="24"/>
          <w:szCs w:val="24"/>
        </w:rPr>
        <w:t xml:space="preserve">O próximo passo consistiu em </w:t>
      </w:r>
      <w:r>
        <w:rPr>
          <w:rFonts w:ascii="Times New Roman" w:hAnsi="Times New Roman" w:cs="Times New Roman"/>
          <w:sz w:val="24"/>
          <w:szCs w:val="24"/>
        </w:rPr>
        <w:t>acessar</w:t>
      </w:r>
      <w:r w:rsidRPr="00733993">
        <w:rPr>
          <w:rFonts w:ascii="Times New Roman" w:hAnsi="Times New Roman" w:cs="Times New Roman"/>
          <w:sz w:val="24"/>
          <w:szCs w:val="24"/>
        </w:rPr>
        <w:t xml:space="preserve"> </w:t>
      </w:r>
      <w:proofErr w:type="spellStart"/>
      <w:r w:rsidRPr="00733993">
        <w:rPr>
          <w:rFonts w:ascii="Times New Roman" w:hAnsi="Times New Roman" w:cs="Times New Roman"/>
          <w:sz w:val="24"/>
          <w:szCs w:val="24"/>
        </w:rPr>
        <w:t>microdados</w:t>
      </w:r>
      <w:proofErr w:type="spellEnd"/>
      <w:r w:rsidRPr="00733993">
        <w:rPr>
          <w:rFonts w:ascii="Times New Roman" w:hAnsi="Times New Roman" w:cs="Times New Roman"/>
          <w:sz w:val="24"/>
          <w:szCs w:val="24"/>
        </w:rPr>
        <w:t xml:space="preserve"> da base CNES-Profissionais (CNES-PF)</w:t>
      </w:r>
      <w:r>
        <w:rPr>
          <w:rFonts w:ascii="Times New Roman" w:hAnsi="Times New Roman" w:cs="Times New Roman"/>
          <w:sz w:val="24"/>
          <w:szCs w:val="24"/>
        </w:rPr>
        <w:t xml:space="preserve"> entre janeiro de 2019 e dezembro de 2024 que estão disponíveis via transferência de arquivos públicos do </w:t>
      </w:r>
      <w:proofErr w:type="spellStart"/>
      <w:r>
        <w:rPr>
          <w:rFonts w:ascii="Times New Roman" w:hAnsi="Times New Roman" w:cs="Times New Roman"/>
          <w:sz w:val="24"/>
          <w:szCs w:val="24"/>
        </w:rPr>
        <w:t>Datasus</w:t>
      </w:r>
      <w:proofErr w:type="spellEnd"/>
      <w:r>
        <w:rPr>
          <w:rFonts w:ascii="Times New Roman" w:hAnsi="Times New Roman" w:cs="Times New Roman"/>
          <w:sz w:val="24"/>
          <w:szCs w:val="24"/>
        </w:rPr>
        <w:t>. O CNES-PF contém o registro mensal dos profissionais vinculados a estabelecimentos de saúde. Com isso, avaliamos alguns critérios para concluir a construção da base:</w:t>
      </w:r>
    </w:p>
    <w:p w14:paraId="2AF8C7E2" w14:textId="4BAE3C51" w:rsidR="00D55679" w:rsidRPr="00E1635C" w:rsidRDefault="00D55679" w:rsidP="00D55679">
      <w:pPr>
        <w:pStyle w:val="PargrafodaLista"/>
        <w:numPr>
          <w:ilvl w:val="0"/>
          <w:numId w:val="1"/>
        </w:numPr>
        <w:spacing w:line="360" w:lineRule="auto"/>
        <w:jc w:val="both"/>
        <w:rPr>
          <w:rFonts w:ascii="Times New Roman" w:hAnsi="Times New Roman" w:cs="Times New Roman"/>
          <w:sz w:val="24"/>
          <w:szCs w:val="24"/>
        </w:rPr>
      </w:pPr>
      <w:r w:rsidRPr="00E1635C">
        <w:rPr>
          <w:rFonts w:ascii="Times New Roman" w:hAnsi="Times New Roman" w:cs="Times New Roman"/>
          <w:sz w:val="24"/>
          <w:szCs w:val="24"/>
        </w:rPr>
        <w:t xml:space="preserve">o profissional aprovado assumiu o programa? A resposta afirmativa dependia de duas condicionais: o profissional estar no município para onde o </w:t>
      </w:r>
      <w:r w:rsidR="00A90672">
        <w:rPr>
          <w:rFonts w:ascii="Times New Roman" w:hAnsi="Times New Roman" w:cs="Times New Roman"/>
          <w:sz w:val="24"/>
          <w:szCs w:val="24"/>
        </w:rPr>
        <w:t>PMM</w:t>
      </w:r>
      <w:r w:rsidRPr="00E1635C">
        <w:rPr>
          <w:rFonts w:ascii="Times New Roman" w:hAnsi="Times New Roman" w:cs="Times New Roman"/>
          <w:sz w:val="24"/>
          <w:szCs w:val="24"/>
        </w:rPr>
        <w:t xml:space="preserve"> o designou em algum mês de 2019 e alocado em alguma unidade de Atenção Primária à Saúde (APS). O não atendimento a este conjunto de critérios o excluía da base</w:t>
      </w:r>
      <w:r>
        <w:rPr>
          <w:rFonts w:ascii="Times New Roman" w:hAnsi="Times New Roman" w:cs="Times New Roman"/>
          <w:sz w:val="24"/>
          <w:szCs w:val="24"/>
        </w:rPr>
        <w:t xml:space="preserve">, pois </w:t>
      </w:r>
      <w:r w:rsidR="00A90672">
        <w:rPr>
          <w:rFonts w:ascii="Times New Roman" w:hAnsi="Times New Roman" w:cs="Times New Roman"/>
          <w:sz w:val="24"/>
          <w:szCs w:val="24"/>
        </w:rPr>
        <w:t>sugeria</w:t>
      </w:r>
      <w:r>
        <w:rPr>
          <w:rFonts w:ascii="Times New Roman" w:hAnsi="Times New Roman" w:cs="Times New Roman"/>
          <w:sz w:val="24"/>
          <w:szCs w:val="24"/>
        </w:rPr>
        <w:t xml:space="preserve"> que, mesmo sendo aprovado, o indivíduo não </w:t>
      </w:r>
      <w:r w:rsidR="00A90672">
        <w:rPr>
          <w:rFonts w:ascii="Times New Roman" w:hAnsi="Times New Roman" w:cs="Times New Roman"/>
          <w:sz w:val="24"/>
          <w:szCs w:val="24"/>
        </w:rPr>
        <w:t>havia assumido</w:t>
      </w:r>
      <w:r>
        <w:rPr>
          <w:rFonts w:ascii="Times New Roman" w:hAnsi="Times New Roman" w:cs="Times New Roman"/>
          <w:sz w:val="24"/>
          <w:szCs w:val="24"/>
        </w:rPr>
        <w:t xml:space="preserve"> a atribuição. Deste tratamento foram mantidos 1.768 médicos; </w:t>
      </w:r>
    </w:p>
    <w:p w14:paraId="2518EB44" w14:textId="1A111CC4" w:rsidR="00D55679" w:rsidRDefault="00D55679" w:rsidP="00D55679">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Passados cinco anos do programa, o indivíduo permanece no município ao qual foi alocado? Cabe lembrar que a duração do </w:t>
      </w:r>
      <w:r w:rsidR="00A90672">
        <w:rPr>
          <w:rFonts w:ascii="Times New Roman" w:hAnsi="Times New Roman" w:cs="Times New Roman"/>
          <w:sz w:val="24"/>
          <w:szCs w:val="24"/>
        </w:rPr>
        <w:t xml:space="preserve">18º ciclo do </w:t>
      </w:r>
      <w:r>
        <w:rPr>
          <w:rFonts w:ascii="Times New Roman" w:hAnsi="Times New Roman" w:cs="Times New Roman"/>
          <w:sz w:val="24"/>
          <w:szCs w:val="24"/>
        </w:rPr>
        <w:t xml:space="preserve">programa </w:t>
      </w:r>
      <w:r w:rsidR="00A90672">
        <w:rPr>
          <w:rFonts w:ascii="Times New Roman" w:hAnsi="Times New Roman" w:cs="Times New Roman"/>
          <w:sz w:val="24"/>
          <w:szCs w:val="24"/>
        </w:rPr>
        <w:t>era</w:t>
      </w:r>
      <w:r>
        <w:rPr>
          <w:rFonts w:ascii="Times New Roman" w:hAnsi="Times New Roman" w:cs="Times New Roman"/>
          <w:sz w:val="24"/>
          <w:szCs w:val="24"/>
        </w:rPr>
        <w:t xml:space="preserve"> de três anos, podendo ser prorrogado por mais um. A resposta para essa pergunta foi importante para definir a variável resposta do estudo. Se o indivíduo, em dezembro de 2024, permanece no mesmo município ao qual foi alocado, a variável assume o valor de “permanece”. Caso o profissional, em dezembro de 2024, esteja atuando em estabelecimentos de outros municípios, a variável assume o valor de “migrou”. Existem casos atípicos em que o profissional deixa de ter registros na base em anos/meses antes do término do programa. Esses casos foram excluídos, resultando uma amostra final de 1.564 médicos. </w:t>
      </w:r>
    </w:p>
    <w:p w14:paraId="48065217" w14:textId="77777777" w:rsidR="00D55679" w:rsidRDefault="00D55679" w:rsidP="00D55679">
      <w:pPr>
        <w:pStyle w:val="PargrafodaLista"/>
        <w:spacing w:line="360" w:lineRule="auto"/>
        <w:jc w:val="both"/>
        <w:rPr>
          <w:rFonts w:ascii="Times New Roman" w:hAnsi="Times New Roman" w:cs="Times New Roman"/>
          <w:sz w:val="24"/>
          <w:szCs w:val="24"/>
        </w:rPr>
      </w:pPr>
    </w:p>
    <w:p w14:paraId="358813A6" w14:textId="77777777" w:rsidR="00D55679" w:rsidRPr="005704BB" w:rsidRDefault="00D55679" w:rsidP="00D55679">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tratamento completo dos dados pode ser sintetizado pela figura 1. </w:t>
      </w:r>
    </w:p>
    <w:p w14:paraId="08DAECAE" w14:textId="51068383" w:rsidR="002440DF" w:rsidRPr="002440DF" w:rsidRDefault="002440DF" w:rsidP="002440DF">
      <w:pPr>
        <w:keepNext/>
        <w:spacing w:after="0" w:line="240" w:lineRule="auto"/>
        <w:jc w:val="center"/>
        <w:rPr>
          <w:rFonts w:ascii="Times New Roman" w:hAnsi="Times New Roman" w:cs="Times New Roman"/>
          <w:sz w:val="20"/>
          <w:szCs w:val="20"/>
        </w:rPr>
      </w:pPr>
    </w:p>
    <w:p w14:paraId="4066923C" w14:textId="70EE3F79" w:rsidR="00D55679" w:rsidRPr="002440DF" w:rsidRDefault="002440DF" w:rsidP="002440DF">
      <w:pPr>
        <w:pStyle w:val="SemEspaamento"/>
        <w:jc w:val="both"/>
        <w:rPr>
          <w:rFonts w:ascii="Times New Roman" w:hAnsi="Times New Roman" w:cs="Times New Roman"/>
          <w:sz w:val="28"/>
          <w:szCs w:val="28"/>
        </w:rPr>
      </w:pPr>
      <w:r w:rsidRPr="002440DF">
        <w:rPr>
          <w:rFonts w:ascii="Times New Roman" w:hAnsi="Times New Roman" w:cs="Times New Roman"/>
          <w:sz w:val="24"/>
          <w:szCs w:val="24"/>
        </w:rPr>
        <w:t xml:space="preserve">Figura </w:t>
      </w:r>
      <w:r w:rsidRPr="002440DF">
        <w:rPr>
          <w:rFonts w:ascii="Times New Roman" w:hAnsi="Times New Roman" w:cs="Times New Roman"/>
          <w:sz w:val="24"/>
          <w:szCs w:val="24"/>
        </w:rPr>
        <w:fldChar w:fldCharType="begin"/>
      </w:r>
      <w:r w:rsidRPr="002440DF">
        <w:rPr>
          <w:rFonts w:ascii="Times New Roman" w:hAnsi="Times New Roman" w:cs="Times New Roman"/>
          <w:sz w:val="24"/>
          <w:szCs w:val="24"/>
        </w:rPr>
        <w:instrText xml:space="preserve"> SEQ Figura \* ARABIC </w:instrText>
      </w:r>
      <w:r w:rsidRPr="002440DF">
        <w:rPr>
          <w:rFonts w:ascii="Times New Roman" w:hAnsi="Times New Roman" w:cs="Times New Roman"/>
          <w:sz w:val="24"/>
          <w:szCs w:val="24"/>
        </w:rPr>
        <w:fldChar w:fldCharType="separate"/>
      </w:r>
      <w:r w:rsidRPr="002440DF">
        <w:rPr>
          <w:rFonts w:ascii="Times New Roman" w:hAnsi="Times New Roman" w:cs="Times New Roman"/>
          <w:noProof/>
          <w:sz w:val="24"/>
          <w:szCs w:val="24"/>
        </w:rPr>
        <w:t>1</w:t>
      </w:r>
      <w:r w:rsidRPr="002440DF">
        <w:rPr>
          <w:rFonts w:ascii="Times New Roman" w:hAnsi="Times New Roman" w:cs="Times New Roman"/>
          <w:sz w:val="24"/>
          <w:szCs w:val="24"/>
        </w:rPr>
        <w:fldChar w:fldCharType="end"/>
      </w:r>
      <w:r w:rsidRPr="002440DF">
        <w:rPr>
          <w:rFonts w:ascii="Times New Roman" w:hAnsi="Times New Roman" w:cs="Times New Roman"/>
          <w:sz w:val="24"/>
          <w:szCs w:val="24"/>
        </w:rPr>
        <w:t xml:space="preserve"> - Fluxograma de tratamento de dados</w:t>
      </w:r>
    </w:p>
    <w:p w14:paraId="3A04D3DA" w14:textId="1A93A3CA" w:rsidR="00D55679" w:rsidRDefault="002440DF" w:rsidP="002440DF">
      <w:pPr>
        <w:pStyle w:val="SemEspaamento"/>
        <w:rPr>
          <w:sz w:val="24"/>
          <w:szCs w:val="24"/>
        </w:rPr>
      </w:pPr>
      <w:r w:rsidRPr="002440DF">
        <w:rPr>
          <w:noProof/>
        </w:rPr>
        <w:drawing>
          <wp:inline distT="0" distB="0" distL="0" distR="0" wp14:anchorId="3F9A472B" wp14:editId="1CA900E2">
            <wp:extent cx="4925695" cy="3927612"/>
            <wp:effectExtent l="19050" t="19050" r="27305" b="158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581" t="2981" r="2393" b="2638"/>
                    <a:stretch/>
                  </pic:blipFill>
                  <pic:spPr bwMode="auto">
                    <a:xfrm>
                      <a:off x="0" y="0"/>
                      <a:ext cx="4931705" cy="393240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FF2D03" w14:textId="1E2E14AE" w:rsidR="002440DF" w:rsidRPr="002440DF" w:rsidRDefault="002440DF" w:rsidP="002440DF">
      <w:pPr>
        <w:spacing w:after="0" w:line="240" w:lineRule="auto"/>
        <w:jc w:val="both"/>
        <w:rPr>
          <w:rFonts w:ascii="Times New Roman" w:hAnsi="Times New Roman" w:cs="Times New Roman"/>
          <w:sz w:val="20"/>
          <w:szCs w:val="20"/>
        </w:rPr>
      </w:pPr>
      <w:r w:rsidRPr="002440DF">
        <w:rPr>
          <w:rFonts w:ascii="Times New Roman" w:hAnsi="Times New Roman" w:cs="Times New Roman"/>
          <w:sz w:val="20"/>
          <w:szCs w:val="20"/>
        </w:rPr>
        <w:t>Fonte: elaborado pelos autores</w:t>
      </w:r>
    </w:p>
    <w:p w14:paraId="6DCA48E7" w14:textId="77777777" w:rsidR="002440DF" w:rsidRDefault="002440DF" w:rsidP="00D55679">
      <w:pPr>
        <w:spacing w:line="360" w:lineRule="auto"/>
        <w:ind w:firstLine="720"/>
        <w:jc w:val="both"/>
        <w:rPr>
          <w:rFonts w:ascii="Times New Roman" w:hAnsi="Times New Roman" w:cs="Times New Roman"/>
          <w:sz w:val="24"/>
          <w:szCs w:val="24"/>
        </w:rPr>
      </w:pPr>
    </w:p>
    <w:p w14:paraId="664013AE" w14:textId="20B57EB2" w:rsidR="00D55679" w:rsidRDefault="00D55679" w:rsidP="00D5567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 posse da amostra, foi realizado o enriquecimento incluindo outros atributos em diferentes níveis de análise, conforme apresentado na fundamentação teórica. O quadro 1 lista as dimensões, variáveis e respectivas fontes de dados. </w:t>
      </w:r>
    </w:p>
    <w:p w14:paraId="433FF0F9" w14:textId="08C70B9F" w:rsidR="00D55679" w:rsidRPr="002440DF" w:rsidRDefault="002440DF" w:rsidP="002440DF">
      <w:pPr>
        <w:pStyle w:val="SemEspaamento"/>
        <w:rPr>
          <w:rFonts w:ascii="Times New Roman" w:hAnsi="Times New Roman" w:cs="Times New Roman"/>
          <w:sz w:val="24"/>
          <w:szCs w:val="24"/>
        </w:rPr>
      </w:pPr>
      <w:r w:rsidRPr="002440DF">
        <w:rPr>
          <w:rFonts w:ascii="Times New Roman" w:hAnsi="Times New Roman" w:cs="Times New Roman"/>
          <w:sz w:val="24"/>
          <w:szCs w:val="24"/>
        </w:rPr>
        <w:t>Quadro 1 – Lista de variáveis</w:t>
      </w:r>
      <w:r>
        <w:rPr>
          <w:rFonts w:ascii="Times New Roman" w:hAnsi="Times New Roman" w:cs="Times New Roman"/>
          <w:sz w:val="24"/>
          <w:szCs w:val="24"/>
        </w:rPr>
        <w:t xml:space="preserve"> independentes</w:t>
      </w:r>
    </w:p>
    <w:tbl>
      <w:tblPr>
        <w:tblStyle w:val="Tabelacomgrade"/>
        <w:tblW w:w="0" w:type="auto"/>
        <w:tblLook w:val="04A0" w:firstRow="1" w:lastRow="0" w:firstColumn="1" w:lastColumn="0" w:noHBand="0" w:noVBand="1"/>
      </w:tblPr>
      <w:tblGrid>
        <w:gridCol w:w="1803"/>
        <w:gridCol w:w="3677"/>
        <w:gridCol w:w="3014"/>
      </w:tblGrid>
      <w:tr w:rsidR="00D55679" w:rsidRPr="00F7061D" w14:paraId="746664E4" w14:textId="77777777" w:rsidTr="006B1B67">
        <w:trPr>
          <w:trHeight w:val="170"/>
        </w:trPr>
        <w:tc>
          <w:tcPr>
            <w:tcW w:w="1803" w:type="dxa"/>
          </w:tcPr>
          <w:p w14:paraId="070C567A" w14:textId="77777777" w:rsidR="00D55679" w:rsidRPr="00F7061D" w:rsidRDefault="00D55679" w:rsidP="006B1B67">
            <w:pPr>
              <w:pStyle w:val="SemEspaamento"/>
              <w:rPr>
                <w:rFonts w:ascii="Times New Roman" w:hAnsi="Times New Roman" w:cs="Times New Roman"/>
                <w:sz w:val="24"/>
                <w:szCs w:val="24"/>
              </w:rPr>
            </w:pPr>
            <w:r w:rsidRPr="00F7061D">
              <w:rPr>
                <w:rFonts w:ascii="Times New Roman" w:hAnsi="Times New Roman" w:cs="Times New Roman"/>
                <w:sz w:val="24"/>
                <w:szCs w:val="24"/>
              </w:rPr>
              <w:t>Dimensão</w:t>
            </w:r>
          </w:p>
        </w:tc>
        <w:tc>
          <w:tcPr>
            <w:tcW w:w="4004" w:type="dxa"/>
          </w:tcPr>
          <w:p w14:paraId="7F5E4DE0" w14:textId="77777777" w:rsidR="00D55679" w:rsidRPr="00F7061D" w:rsidRDefault="00D55679" w:rsidP="006B1B67">
            <w:pPr>
              <w:pStyle w:val="SemEspaamento"/>
              <w:rPr>
                <w:rFonts w:ascii="Times New Roman" w:hAnsi="Times New Roman" w:cs="Times New Roman"/>
                <w:sz w:val="24"/>
                <w:szCs w:val="24"/>
              </w:rPr>
            </w:pPr>
            <w:r w:rsidRPr="00F7061D">
              <w:rPr>
                <w:rFonts w:ascii="Times New Roman" w:hAnsi="Times New Roman" w:cs="Times New Roman"/>
                <w:sz w:val="24"/>
                <w:szCs w:val="24"/>
              </w:rPr>
              <w:t>Variáveis</w:t>
            </w:r>
          </w:p>
        </w:tc>
        <w:tc>
          <w:tcPr>
            <w:tcW w:w="3212" w:type="dxa"/>
          </w:tcPr>
          <w:p w14:paraId="5FDE761F" w14:textId="77777777" w:rsidR="00D55679" w:rsidRPr="00F7061D" w:rsidRDefault="00D55679" w:rsidP="006B1B67">
            <w:pPr>
              <w:pStyle w:val="SemEspaamento"/>
              <w:rPr>
                <w:rFonts w:ascii="Times New Roman" w:hAnsi="Times New Roman" w:cs="Times New Roman"/>
                <w:sz w:val="24"/>
                <w:szCs w:val="24"/>
              </w:rPr>
            </w:pPr>
            <w:r w:rsidRPr="00F7061D">
              <w:rPr>
                <w:rFonts w:ascii="Times New Roman" w:hAnsi="Times New Roman" w:cs="Times New Roman"/>
                <w:sz w:val="24"/>
                <w:szCs w:val="24"/>
              </w:rPr>
              <w:t>Fonte de dados</w:t>
            </w:r>
          </w:p>
        </w:tc>
      </w:tr>
      <w:tr w:rsidR="00D55679" w:rsidRPr="00F7061D" w14:paraId="05801916" w14:textId="77777777" w:rsidTr="006B1B67">
        <w:trPr>
          <w:trHeight w:val="170"/>
        </w:trPr>
        <w:tc>
          <w:tcPr>
            <w:tcW w:w="1803" w:type="dxa"/>
            <w:vMerge w:val="restart"/>
            <w:vAlign w:val="center"/>
          </w:tcPr>
          <w:p w14:paraId="173972AC" w14:textId="77777777" w:rsidR="00D55679" w:rsidRPr="00F7061D" w:rsidRDefault="00D55679" w:rsidP="006B1B67">
            <w:pPr>
              <w:pStyle w:val="SemEspaamento"/>
              <w:rPr>
                <w:rFonts w:ascii="Times New Roman" w:hAnsi="Times New Roman" w:cs="Times New Roman"/>
                <w:sz w:val="24"/>
                <w:szCs w:val="24"/>
              </w:rPr>
            </w:pPr>
            <w:r w:rsidRPr="00F7061D">
              <w:rPr>
                <w:rFonts w:ascii="Times New Roman" w:hAnsi="Times New Roman" w:cs="Times New Roman"/>
                <w:sz w:val="24"/>
                <w:szCs w:val="24"/>
              </w:rPr>
              <w:t>Individual</w:t>
            </w:r>
          </w:p>
        </w:tc>
        <w:tc>
          <w:tcPr>
            <w:tcW w:w="4004" w:type="dxa"/>
          </w:tcPr>
          <w:p w14:paraId="11F0DD12" w14:textId="77777777" w:rsidR="00D55679" w:rsidRPr="00F7061D"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Município de alocação</w:t>
            </w:r>
          </w:p>
        </w:tc>
        <w:tc>
          <w:tcPr>
            <w:tcW w:w="3212" w:type="dxa"/>
            <w:vMerge w:val="restart"/>
            <w:vAlign w:val="center"/>
          </w:tcPr>
          <w:p w14:paraId="605DB1EF" w14:textId="77777777" w:rsidR="00D55679" w:rsidRPr="00F7061D" w:rsidRDefault="00D55679" w:rsidP="006B1B67">
            <w:pPr>
              <w:pStyle w:val="SemEspaamento"/>
              <w:rPr>
                <w:rFonts w:ascii="Times New Roman" w:hAnsi="Times New Roman" w:cs="Times New Roman"/>
                <w:sz w:val="24"/>
                <w:szCs w:val="24"/>
              </w:rPr>
            </w:pPr>
            <w:r w:rsidRPr="00733993">
              <w:rPr>
                <w:rFonts w:ascii="Times New Roman" w:hAnsi="Times New Roman" w:cs="Times New Roman"/>
                <w:sz w:val="24"/>
                <w:szCs w:val="24"/>
              </w:rPr>
              <w:t>Portaria Nº 7, de 18 de junho de 2019</w:t>
            </w:r>
            <w:r>
              <w:rPr>
                <w:rFonts w:ascii="Times New Roman" w:hAnsi="Times New Roman" w:cs="Times New Roman"/>
                <w:sz w:val="24"/>
                <w:szCs w:val="24"/>
              </w:rPr>
              <w:t>;</w:t>
            </w:r>
            <w:r w:rsidRPr="00733993">
              <w:rPr>
                <w:rFonts w:ascii="Times New Roman" w:hAnsi="Times New Roman" w:cs="Times New Roman"/>
                <w:sz w:val="24"/>
                <w:szCs w:val="24"/>
              </w:rPr>
              <w:t xml:space="preserve"> Portaria Nº 13 de 16 de agosto de 2019</w:t>
            </w:r>
          </w:p>
        </w:tc>
      </w:tr>
      <w:tr w:rsidR="00D55679" w:rsidRPr="00F7061D" w14:paraId="60EA1D0F" w14:textId="77777777" w:rsidTr="006B1B67">
        <w:trPr>
          <w:trHeight w:val="170"/>
        </w:trPr>
        <w:tc>
          <w:tcPr>
            <w:tcW w:w="1803" w:type="dxa"/>
            <w:vMerge/>
            <w:vAlign w:val="center"/>
          </w:tcPr>
          <w:p w14:paraId="1E4F0CC1" w14:textId="77777777" w:rsidR="00D55679" w:rsidRPr="00F7061D" w:rsidRDefault="00D55679" w:rsidP="006B1B67">
            <w:pPr>
              <w:pStyle w:val="SemEspaamento"/>
              <w:rPr>
                <w:rFonts w:ascii="Times New Roman" w:hAnsi="Times New Roman" w:cs="Times New Roman"/>
                <w:sz w:val="24"/>
                <w:szCs w:val="24"/>
              </w:rPr>
            </w:pPr>
          </w:p>
        </w:tc>
        <w:tc>
          <w:tcPr>
            <w:tcW w:w="4004" w:type="dxa"/>
          </w:tcPr>
          <w:p w14:paraId="59A8FE96" w14:textId="77777777" w:rsidR="00D55679" w:rsidRPr="00F7061D" w:rsidRDefault="00D55679" w:rsidP="006B1B67">
            <w:pPr>
              <w:pStyle w:val="SemEspaamento"/>
              <w:rPr>
                <w:rFonts w:ascii="Times New Roman" w:hAnsi="Times New Roman" w:cs="Times New Roman"/>
                <w:sz w:val="24"/>
                <w:szCs w:val="24"/>
              </w:rPr>
            </w:pPr>
            <w:r w:rsidRPr="00F7061D">
              <w:rPr>
                <w:rFonts w:ascii="Times New Roman" w:hAnsi="Times New Roman" w:cs="Times New Roman"/>
                <w:sz w:val="24"/>
                <w:szCs w:val="24"/>
              </w:rPr>
              <w:t>Idade</w:t>
            </w:r>
            <w:r>
              <w:rPr>
                <w:rFonts w:ascii="Times New Roman" w:hAnsi="Times New Roman" w:cs="Times New Roman"/>
                <w:sz w:val="24"/>
                <w:szCs w:val="24"/>
              </w:rPr>
              <w:t xml:space="preserve"> </w:t>
            </w:r>
          </w:p>
        </w:tc>
        <w:tc>
          <w:tcPr>
            <w:tcW w:w="3212" w:type="dxa"/>
            <w:vMerge/>
          </w:tcPr>
          <w:p w14:paraId="433B9C5B" w14:textId="77777777" w:rsidR="00D55679" w:rsidRPr="00F7061D" w:rsidRDefault="00D55679" w:rsidP="006B1B67">
            <w:pPr>
              <w:pStyle w:val="SemEspaamento"/>
              <w:rPr>
                <w:rFonts w:ascii="Times New Roman" w:hAnsi="Times New Roman" w:cs="Times New Roman"/>
                <w:sz w:val="24"/>
                <w:szCs w:val="24"/>
              </w:rPr>
            </w:pPr>
          </w:p>
        </w:tc>
      </w:tr>
      <w:tr w:rsidR="00D55679" w:rsidRPr="00F7061D" w14:paraId="7E6F502B" w14:textId="77777777" w:rsidTr="006B1B67">
        <w:trPr>
          <w:trHeight w:val="170"/>
        </w:trPr>
        <w:tc>
          <w:tcPr>
            <w:tcW w:w="1803" w:type="dxa"/>
            <w:vMerge/>
          </w:tcPr>
          <w:p w14:paraId="1069A5AA" w14:textId="77777777" w:rsidR="00D55679" w:rsidRPr="00F7061D" w:rsidRDefault="00D55679" w:rsidP="006B1B67">
            <w:pPr>
              <w:pStyle w:val="SemEspaamento"/>
              <w:rPr>
                <w:rFonts w:ascii="Times New Roman" w:hAnsi="Times New Roman" w:cs="Times New Roman"/>
                <w:sz w:val="24"/>
                <w:szCs w:val="24"/>
              </w:rPr>
            </w:pPr>
          </w:p>
        </w:tc>
        <w:tc>
          <w:tcPr>
            <w:tcW w:w="4004" w:type="dxa"/>
          </w:tcPr>
          <w:p w14:paraId="40051CBC" w14:textId="77777777" w:rsidR="00D55679" w:rsidRPr="00F7061D" w:rsidRDefault="00D55679" w:rsidP="006B1B67">
            <w:pPr>
              <w:pStyle w:val="SemEspaamento"/>
              <w:rPr>
                <w:rFonts w:ascii="Times New Roman" w:hAnsi="Times New Roman" w:cs="Times New Roman"/>
                <w:sz w:val="24"/>
                <w:szCs w:val="24"/>
              </w:rPr>
            </w:pPr>
            <w:r w:rsidRPr="00F7061D">
              <w:rPr>
                <w:rFonts w:ascii="Times New Roman" w:hAnsi="Times New Roman" w:cs="Times New Roman"/>
                <w:sz w:val="24"/>
                <w:szCs w:val="24"/>
              </w:rPr>
              <w:t>Participação prévia no PMM</w:t>
            </w:r>
          </w:p>
        </w:tc>
        <w:tc>
          <w:tcPr>
            <w:tcW w:w="3212" w:type="dxa"/>
            <w:vMerge/>
          </w:tcPr>
          <w:p w14:paraId="1F2C380F" w14:textId="77777777" w:rsidR="00D55679" w:rsidRPr="00F7061D" w:rsidRDefault="00D55679" w:rsidP="006B1B67">
            <w:pPr>
              <w:pStyle w:val="SemEspaamento"/>
              <w:rPr>
                <w:rFonts w:ascii="Times New Roman" w:hAnsi="Times New Roman" w:cs="Times New Roman"/>
                <w:sz w:val="24"/>
                <w:szCs w:val="24"/>
              </w:rPr>
            </w:pPr>
          </w:p>
        </w:tc>
      </w:tr>
      <w:tr w:rsidR="00D55679" w:rsidRPr="00F7061D" w14:paraId="7C70B92A" w14:textId="77777777" w:rsidTr="006B1B67">
        <w:trPr>
          <w:trHeight w:val="170"/>
        </w:trPr>
        <w:tc>
          <w:tcPr>
            <w:tcW w:w="1803" w:type="dxa"/>
            <w:vMerge w:val="restart"/>
            <w:vAlign w:val="center"/>
          </w:tcPr>
          <w:p w14:paraId="0F636EB8" w14:textId="77777777" w:rsidR="00D55679" w:rsidRPr="00F7061D"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Estabelecimento</w:t>
            </w:r>
          </w:p>
        </w:tc>
        <w:tc>
          <w:tcPr>
            <w:tcW w:w="4004" w:type="dxa"/>
          </w:tcPr>
          <w:p w14:paraId="749B4E4D" w14:textId="77777777" w:rsidR="00D55679" w:rsidRPr="00F7061D"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Quantidade média de agentes comunitários de saúde nas unidades de APS na qual o médico atuou</w:t>
            </w:r>
          </w:p>
        </w:tc>
        <w:tc>
          <w:tcPr>
            <w:tcW w:w="3212" w:type="dxa"/>
            <w:vMerge w:val="restart"/>
            <w:vAlign w:val="center"/>
          </w:tcPr>
          <w:p w14:paraId="0517C86D" w14:textId="77777777" w:rsidR="00D55679" w:rsidRPr="00F7061D"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Cadastro Nacional de Estabelecimentos de Saúde (CNES)</w:t>
            </w:r>
          </w:p>
        </w:tc>
      </w:tr>
      <w:tr w:rsidR="00D55679" w:rsidRPr="00F7061D" w14:paraId="2BDB33D8" w14:textId="77777777" w:rsidTr="006B1B67">
        <w:trPr>
          <w:trHeight w:val="170"/>
        </w:trPr>
        <w:tc>
          <w:tcPr>
            <w:tcW w:w="1803" w:type="dxa"/>
            <w:vMerge/>
          </w:tcPr>
          <w:p w14:paraId="0B7C699C" w14:textId="77777777" w:rsidR="00D55679" w:rsidRPr="00F7061D" w:rsidRDefault="00D55679" w:rsidP="006B1B67">
            <w:pPr>
              <w:pStyle w:val="SemEspaamento"/>
              <w:rPr>
                <w:rFonts w:ascii="Times New Roman" w:hAnsi="Times New Roman" w:cs="Times New Roman"/>
                <w:sz w:val="24"/>
                <w:szCs w:val="24"/>
              </w:rPr>
            </w:pPr>
          </w:p>
        </w:tc>
        <w:tc>
          <w:tcPr>
            <w:tcW w:w="4004" w:type="dxa"/>
          </w:tcPr>
          <w:p w14:paraId="3EEC4822" w14:textId="77777777" w:rsidR="00D55679" w:rsidRPr="00F7061D"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Quantidade média de técnicos e auxiliares de enfermagem nas unidades de APS na qual o médico atuou</w:t>
            </w:r>
          </w:p>
        </w:tc>
        <w:tc>
          <w:tcPr>
            <w:tcW w:w="3212" w:type="dxa"/>
            <w:vMerge/>
          </w:tcPr>
          <w:p w14:paraId="09981E9D" w14:textId="77777777" w:rsidR="00D55679" w:rsidRPr="00F7061D" w:rsidRDefault="00D55679" w:rsidP="006B1B67">
            <w:pPr>
              <w:pStyle w:val="SemEspaamento"/>
              <w:rPr>
                <w:rFonts w:ascii="Times New Roman" w:hAnsi="Times New Roman" w:cs="Times New Roman"/>
                <w:sz w:val="24"/>
                <w:szCs w:val="24"/>
              </w:rPr>
            </w:pPr>
          </w:p>
        </w:tc>
      </w:tr>
      <w:tr w:rsidR="00D55679" w:rsidRPr="00F7061D" w14:paraId="60479BFF" w14:textId="77777777" w:rsidTr="006B1B67">
        <w:trPr>
          <w:trHeight w:val="170"/>
        </w:trPr>
        <w:tc>
          <w:tcPr>
            <w:tcW w:w="1803" w:type="dxa"/>
            <w:vMerge/>
          </w:tcPr>
          <w:p w14:paraId="1360B1E6" w14:textId="77777777" w:rsidR="00D55679" w:rsidRPr="00F7061D" w:rsidRDefault="00D55679" w:rsidP="006B1B67">
            <w:pPr>
              <w:pStyle w:val="SemEspaamento"/>
              <w:rPr>
                <w:rFonts w:ascii="Times New Roman" w:hAnsi="Times New Roman" w:cs="Times New Roman"/>
                <w:sz w:val="24"/>
                <w:szCs w:val="24"/>
              </w:rPr>
            </w:pPr>
          </w:p>
        </w:tc>
        <w:tc>
          <w:tcPr>
            <w:tcW w:w="4004" w:type="dxa"/>
          </w:tcPr>
          <w:p w14:paraId="7F958284"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Quantidade média mensal de enfermeiros nas unidades de APS na qual o médico atuou</w:t>
            </w:r>
          </w:p>
        </w:tc>
        <w:tc>
          <w:tcPr>
            <w:tcW w:w="3212" w:type="dxa"/>
            <w:vMerge/>
          </w:tcPr>
          <w:p w14:paraId="25BD0A79" w14:textId="77777777" w:rsidR="00D55679" w:rsidRPr="00F7061D" w:rsidRDefault="00D55679" w:rsidP="006B1B67">
            <w:pPr>
              <w:pStyle w:val="SemEspaamento"/>
              <w:rPr>
                <w:rFonts w:ascii="Times New Roman" w:hAnsi="Times New Roman" w:cs="Times New Roman"/>
                <w:sz w:val="24"/>
                <w:szCs w:val="24"/>
              </w:rPr>
            </w:pPr>
          </w:p>
        </w:tc>
      </w:tr>
      <w:tr w:rsidR="00D55679" w:rsidRPr="00F7061D" w14:paraId="2BB50564" w14:textId="77777777" w:rsidTr="006B1B67">
        <w:trPr>
          <w:trHeight w:val="170"/>
        </w:trPr>
        <w:tc>
          <w:tcPr>
            <w:tcW w:w="1803" w:type="dxa"/>
            <w:vMerge/>
          </w:tcPr>
          <w:p w14:paraId="36386FE3" w14:textId="77777777" w:rsidR="00D55679" w:rsidRPr="00F7061D" w:rsidRDefault="00D55679" w:rsidP="006B1B67">
            <w:pPr>
              <w:pStyle w:val="SemEspaamento"/>
              <w:rPr>
                <w:rFonts w:ascii="Times New Roman" w:hAnsi="Times New Roman" w:cs="Times New Roman"/>
                <w:sz w:val="24"/>
                <w:szCs w:val="24"/>
              </w:rPr>
            </w:pPr>
          </w:p>
        </w:tc>
        <w:tc>
          <w:tcPr>
            <w:tcW w:w="4004" w:type="dxa"/>
          </w:tcPr>
          <w:p w14:paraId="2E2920AC"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Quantidade média de cirurgiões-dentistas nas unidades de APS na qual o médico atuou</w:t>
            </w:r>
          </w:p>
        </w:tc>
        <w:tc>
          <w:tcPr>
            <w:tcW w:w="3212" w:type="dxa"/>
            <w:vMerge/>
          </w:tcPr>
          <w:p w14:paraId="7AD72BB7" w14:textId="77777777" w:rsidR="00D55679" w:rsidRPr="00F7061D" w:rsidRDefault="00D55679" w:rsidP="006B1B67">
            <w:pPr>
              <w:pStyle w:val="SemEspaamento"/>
              <w:rPr>
                <w:rFonts w:ascii="Times New Roman" w:hAnsi="Times New Roman" w:cs="Times New Roman"/>
                <w:sz w:val="24"/>
                <w:szCs w:val="24"/>
              </w:rPr>
            </w:pPr>
          </w:p>
        </w:tc>
      </w:tr>
      <w:tr w:rsidR="00D55679" w:rsidRPr="00F7061D" w14:paraId="32BBE6C7" w14:textId="77777777" w:rsidTr="006B1B67">
        <w:trPr>
          <w:trHeight w:val="170"/>
        </w:trPr>
        <w:tc>
          <w:tcPr>
            <w:tcW w:w="1803" w:type="dxa"/>
            <w:vMerge w:val="restart"/>
            <w:vAlign w:val="center"/>
          </w:tcPr>
          <w:p w14:paraId="5A9C952F" w14:textId="77777777" w:rsidR="00D55679" w:rsidRPr="00F7061D"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Vínculos de trabalho</w:t>
            </w:r>
          </w:p>
        </w:tc>
        <w:tc>
          <w:tcPr>
            <w:tcW w:w="4004" w:type="dxa"/>
          </w:tcPr>
          <w:p w14:paraId="44140D55" w14:textId="77777777" w:rsidR="00D55679" w:rsidRPr="00F7061D"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Quantidade de vínculos com outros estabelecimentos de saúde (ex.: plantões em hospitais da região)</w:t>
            </w:r>
          </w:p>
        </w:tc>
        <w:tc>
          <w:tcPr>
            <w:tcW w:w="3212" w:type="dxa"/>
            <w:vMerge/>
          </w:tcPr>
          <w:p w14:paraId="505046E0" w14:textId="77777777" w:rsidR="00D55679" w:rsidRPr="00F7061D" w:rsidRDefault="00D55679" w:rsidP="006B1B67">
            <w:pPr>
              <w:pStyle w:val="SemEspaamento"/>
              <w:rPr>
                <w:rFonts w:ascii="Times New Roman" w:hAnsi="Times New Roman" w:cs="Times New Roman"/>
                <w:sz w:val="24"/>
                <w:szCs w:val="24"/>
              </w:rPr>
            </w:pPr>
          </w:p>
        </w:tc>
      </w:tr>
      <w:tr w:rsidR="00D55679" w:rsidRPr="00F7061D" w14:paraId="3A33CB35" w14:textId="77777777" w:rsidTr="006B1B67">
        <w:trPr>
          <w:trHeight w:val="170"/>
        </w:trPr>
        <w:tc>
          <w:tcPr>
            <w:tcW w:w="1803" w:type="dxa"/>
            <w:vMerge/>
          </w:tcPr>
          <w:p w14:paraId="6D912D3E" w14:textId="77777777" w:rsidR="00D55679" w:rsidRDefault="00D55679" w:rsidP="006B1B67">
            <w:pPr>
              <w:pStyle w:val="SemEspaamento"/>
              <w:rPr>
                <w:rFonts w:ascii="Times New Roman" w:hAnsi="Times New Roman" w:cs="Times New Roman"/>
                <w:sz w:val="24"/>
                <w:szCs w:val="24"/>
              </w:rPr>
            </w:pPr>
          </w:p>
        </w:tc>
        <w:tc>
          <w:tcPr>
            <w:tcW w:w="4004" w:type="dxa"/>
          </w:tcPr>
          <w:p w14:paraId="75819244"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Tempo de atuação prévia, anterior ao PMM, no município alocado</w:t>
            </w:r>
          </w:p>
        </w:tc>
        <w:tc>
          <w:tcPr>
            <w:tcW w:w="3212" w:type="dxa"/>
            <w:vMerge/>
          </w:tcPr>
          <w:p w14:paraId="06D52687" w14:textId="77777777" w:rsidR="00D55679" w:rsidRDefault="00D55679" w:rsidP="006B1B67">
            <w:pPr>
              <w:pStyle w:val="SemEspaamento"/>
              <w:rPr>
                <w:rFonts w:ascii="Times New Roman" w:hAnsi="Times New Roman" w:cs="Times New Roman"/>
                <w:sz w:val="24"/>
                <w:szCs w:val="24"/>
              </w:rPr>
            </w:pPr>
          </w:p>
        </w:tc>
      </w:tr>
      <w:tr w:rsidR="00D55679" w:rsidRPr="00F7061D" w14:paraId="53B27E79" w14:textId="77777777" w:rsidTr="006B1B67">
        <w:trPr>
          <w:trHeight w:val="170"/>
        </w:trPr>
        <w:tc>
          <w:tcPr>
            <w:tcW w:w="1803" w:type="dxa"/>
            <w:vMerge w:val="restart"/>
            <w:vAlign w:val="center"/>
          </w:tcPr>
          <w:p w14:paraId="700772A3"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Município</w:t>
            </w:r>
          </w:p>
        </w:tc>
        <w:tc>
          <w:tcPr>
            <w:tcW w:w="4004" w:type="dxa"/>
          </w:tcPr>
          <w:p w14:paraId="68C5D4DE"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População</w:t>
            </w:r>
          </w:p>
        </w:tc>
        <w:tc>
          <w:tcPr>
            <w:tcW w:w="3212" w:type="dxa"/>
            <w:vMerge w:val="restart"/>
            <w:vAlign w:val="center"/>
          </w:tcPr>
          <w:p w14:paraId="08843A05"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Instituto Brasileiro de Geografia e Estatística (IBGE)</w:t>
            </w:r>
          </w:p>
        </w:tc>
      </w:tr>
      <w:tr w:rsidR="00D55679" w:rsidRPr="00F7061D" w14:paraId="4467D65A" w14:textId="77777777" w:rsidTr="006B1B67">
        <w:trPr>
          <w:trHeight w:val="170"/>
        </w:trPr>
        <w:tc>
          <w:tcPr>
            <w:tcW w:w="1803" w:type="dxa"/>
            <w:vMerge/>
            <w:vAlign w:val="center"/>
          </w:tcPr>
          <w:p w14:paraId="01AACBB1" w14:textId="77777777" w:rsidR="00D55679" w:rsidRDefault="00D55679" w:rsidP="006B1B67">
            <w:pPr>
              <w:pStyle w:val="SemEspaamento"/>
              <w:rPr>
                <w:rFonts w:ascii="Times New Roman" w:hAnsi="Times New Roman" w:cs="Times New Roman"/>
                <w:sz w:val="24"/>
                <w:szCs w:val="24"/>
              </w:rPr>
            </w:pPr>
          </w:p>
        </w:tc>
        <w:tc>
          <w:tcPr>
            <w:tcW w:w="4004" w:type="dxa"/>
          </w:tcPr>
          <w:p w14:paraId="1054EFB7"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PIB per capita de 2019</w:t>
            </w:r>
          </w:p>
        </w:tc>
        <w:tc>
          <w:tcPr>
            <w:tcW w:w="3212" w:type="dxa"/>
            <w:vMerge/>
          </w:tcPr>
          <w:p w14:paraId="257CEB9E" w14:textId="77777777" w:rsidR="00D55679" w:rsidRDefault="00D55679" w:rsidP="006B1B67">
            <w:pPr>
              <w:pStyle w:val="SemEspaamento"/>
              <w:rPr>
                <w:rFonts w:ascii="Times New Roman" w:hAnsi="Times New Roman" w:cs="Times New Roman"/>
                <w:sz w:val="24"/>
                <w:szCs w:val="24"/>
              </w:rPr>
            </w:pPr>
          </w:p>
        </w:tc>
      </w:tr>
      <w:tr w:rsidR="00D55679" w:rsidRPr="00F7061D" w14:paraId="67B77745" w14:textId="77777777" w:rsidTr="006B1B67">
        <w:trPr>
          <w:trHeight w:val="170"/>
        </w:trPr>
        <w:tc>
          <w:tcPr>
            <w:tcW w:w="1803" w:type="dxa"/>
            <w:vMerge/>
          </w:tcPr>
          <w:p w14:paraId="5E971F3F" w14:textId="77777777" w:rsidR="00D55679" w:rsidRDefault="00D55679" w:rsidP="006B1B67">
            <w:pPr>
              <w:pStyle w:val="SemEspaamento"/>
              <w:rPr>
                <w:rFonts w:ascii="Times New Roman" w:hAnsi="Times New Roman" w:cs="Times New Roman"/>
                <w:sz w:val="24"/>
                <w:szCs w:val="24"/>
              </w:rPr>
            </w:pPr>
          </w:p>
        </w:tc>
        <w:tc>
          <w:tcPr>
            <w:tcW w:w="4004" w:type="dxa"/>
          </w:tcPr>
          <w:p w14:paraId="6696AAF2"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Taxa de população ocupada</w:t>
            </w:r>
          </w:p>
        </w:tc>
        <w:tc>
          <w:tcPr>
            <w:tcW w:w="3212" w:type="dxa"/>
            <w:vMerge/>
          </w:tcPr>
          <w:p w14:paraId="3D28F7CE" w14:textId="77777777" w:rsidR="00D55679" w:rsidRDefault="00D55679" w:rsidP="006B1B67">
            <w:pPr>
              <w:pStyle w:val="SemEspaamento"/>
              <w:rPr>
                <w:rFonts w:ascii="Times New Roman" w:hAnsi="Times New Roman" w:cs="Times New Roman"/>
                <w:sz w:val="24"/>
                <w:szCs w:val="24"/>
              </w:rPr>
            </w:pPr>
          </w:p>
        </w:tc>
      </w:tr>
      <w:tr w:rsidR="00D55679" w:rsidRPr="00F7061D" w14:paraId="5EECBBA5" w14:textId="77777777" w:rsidTr="006B1B67">
        <w:trPr>
          <w:trHeight w:val="147"/>
        </w:trPr>
        <w:tc>
          <w:tcPr>
            <w:tcW w:w="1803" w:type="dxa"/>
            <w:vMerge/>
          </w:tcPr>
          <w:p w14:paraId="04677F51" w14:textId="77777777" w:rsidR="00D55679" w:rsidRDefault="00D55679" w:rsidP="006B1B67">
            <w:pPr>
              <w:pStyle w:val="SemEspaamento"/>
              <w:rPr>
                <w:rFonts w:ascii="Times New Roman" w:hAnsi="Times New Roman" w:cs="Times New Roman"/>
                <w:sz w:val="24"/>
                <w:szCs w:val="24"/>
              </w:rPr>
            </w:pPr>
          </w:p>
        </w:tc>
        <w:tc>
          <w:tcPr>
            <w:tcW w:w="4004" w:type="dxa"/>
            <w:vAlign w:val="center"/>
          </w:tcPr>
          <w:p w14:paraId="118BF376"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Número de vagas em curso de medicina</w:t>
            </w:r>
          </w:p>
        </w:tc>
        <w:tc>
          <w:tcPr>
            <w:tcW w:w="3212" w:type="dxa"/>
            <w:vAlign w:val="center"/>
          </w:tcPr>
          <w:p w14:paraId="4107AFB6" w14:textId="77777777" w:rsidR="00D55679" w:rsidRDefault="00D55679" w:rsidP="006B1B67">
            <w:pPr>
              <w:pStyle w:val="SemEspaamento"/>
              <w:rPr>
                <w:rFonts w:ascii="Times New Roman" w:hAnsi="Times New Roman" w:cs="Times New Roman"/>
                <w:sz w:val="24"/>
                <w:szCs w:val="24"/>
              </w:rPr>
            </w:pPr>
            <w:r w:rsidRPr="007956E3">
              <w:rPr>
                <w:rFonts w:ascii="Times New Roman" w:hAnsi="Times New Roman" w:cs="Times New Roman"/>
                <w:sz w:val="24"/>
                <w:szCs w:val="24"/>
              </w:rPr>
              <w:t>Instituto Nacional de Estudos e Pesquisas Educacionais Anísio Teixeira</w:t>
            </w:r>
            <w:r>
              <w:rPr>
                <w:rFonts w:ascii="Times New Roman" w:hAnsi="Times New Roman" w:cs="Times New Roman"/>
                <w:sz w:val="24"/>
                <w:szCs w:val="24"/>
              </w:rPr>
              <w:t xml:space="preserve"> (INEP)</w:t>
            </w:r>
          </w:p>
        </w:tc>
      </w:tr>
      <w:tr w:rsidR="00D55679" w:rsidRPr="00F7061D" w14:paraId="2D949286" w14:textId="77777777" w:rsidTr="006B1B67">
        <w:trPr>
          <w:trHeight w:val="170"/>
        </w:trPr>
        <w:tc>
          <w:tcPr>
            <w:tcW w:w="1803" w:type="dxa"/>
            <w:vMerge/>
          </w:tcPr>
          <w:p w14:paraId="3AE7A3AD" w14:textId="77777777" w:rsidR="00D55679" w:rsidRDefault="00D55679" w:rsidP="006B1B67">
            <w:pPr>
              <w:pStyle w:val="SemEspaamento"/>
              <w:rPr>
                <w:rFonts w:ascii="Times New Roman" w:hAnsi="Times New Roman" w:cs="Times New Roman"/>
                <w:sz w:val="24"/>
                <w:szCs w:val="24"/>
              </w:rPr>
            </w:pPr>
          </w:p>
        </w:tc>
        <w:tc>
          <w:tcPr>
            <w:tcW w:w="4004" w:type="dxa"/>
          </w:tcPr>
          <w:p w14:paraId="637EEB8D"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Orçamento per capita em saúde</w:t>
            </w:r>
          </w:p>
        </w:tc>
        <w:tc>
          <w:tcPr>
            <w:tcW w:w="3212" w:type="dxa"/>
            <w:vMerge w:val="restart"/>
            <w:vAlign w:val="center"/>
          </w:tcPr>
          <w:p w14:paraId="171F79E9" w14:textId="77777777" w:rsidR="00D55679" w:rsidRPr="007956E3" w:rsidRDefault="00D55679" w:rsidP="006B1B67">
            <w:pPr>
              <w:pStyle w:val="SemEspaamento"/>
              <w:rPr>
                <w:rFonts w:ascii="Times New Roman" w:hAnsi="Times New Roman" w:cs="Times New Roman"/>
                <w:sz w:val="24"/>
                <w:szCs w:val="24"/>
              </w:rPr>
            </w:pPr>
            <w:r w:rsidRPr="007956E3">
              <w:rPr>
                <w:rFonts w:ascii="Times New Roman" w:hAnsi="Times New Roman" w:cs="Times New Roman"/>
                <w:sz w:val="24"/>
                <w:szCs w:val="24"/>
              </w:rPr>
              <w:t>Índice de Desenvolvimento Sustentável das Cidades – Brasil (IDSC-BR)</w:t>
            </w:r>
          </w:p>
        </w:tc>
      </w:tr>
      <w:tr w:rsidR="00D55679" w:rsidRPr="00F7061D" w14:paraId="442B290E" w14:textId="77777777" w:rsidTr="006B1B67">
        <w:trPr>
          <w:trHeight w:val="170"/>
        </w:trPr>
        <w:tc>
          <w:tcPr>
            <w:tcW w:w="1803" w:type="dxa"/>
            <w:vMerge/>
          </w:tcPr>
          <w:p w14:paraId="37C5DEF8" w14:textId="77777777" w:rsidR="00D55679" w:rsidRDefault="00D55679" w:rsidP="006B1B67">
            <w:pPr>
              <w:pStyle w:val="SemEspaamento"/>
              <w:rPr>
                <w:rFonts w:ascii="Times New Roman" w:hAnsi="Times New Roman" w:cs="Times New Roman"/>
                <w:sz w:val="24"/>
                <w:szCs w:val="24"/>
              </w:rPr>
            </w:pPr>
          </w:p>
        </w:tc>
        <w:tc>
          <w:tcPr>
            <w:tcW w:w="4004" w:type="dxa"/>
          </w:tcPr>
          <w:p w14:paraId="3D07A417"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Percentual da população atendida com esgoto sanitário</w:t>
            </w:r>
          </w:p>
        </w:tc>
        <w:tc>
          <w:tcPr>
            <w:tcW w:w="3212" w:type="dxa"/>
            <w:vMerge/>
          </w:tcPr>
          <w:p w14:paraId="692ED195" w14:textId="77777777" w:rsidR="00D55679" w:rsidRPr="007956E3" w:rsidRDefault="00D55679" w:rsidP="006B1B67">
            <w:pPr>
              <w:pStyle w:val="SemEspaamento"/>
              <w:rPr>
                <w:rFonts w:ascii="Times New Roman" w:hAnsi="Times New Roman" w:cs="Times New Roman"/>
                <w:sz w:val="24"/>
                <w:szCs w:val="24"/>
              </w:rPr>
            </w:pPr>
          </w:p>
        </w:tc>
      </w:tr>
      <w:tr w:rsidR="00D55679" w:rsidRPr="00F7061D" w14:paraId="187D448A" w14:textId="77777777" w:rsidTr="006B1B67">
        <w:trPr>
          <w:trHeight w:val="170"/>
        </w:trPr>
        <w:tc>
          <w:tcPr>
            <w:tcW w:w="1803" w:type="dxa"/>
            <w:vMerge/>
          </w:tcPr>
          <w:p w14:paraId="46D2D574" w14:textId="77777777" w:rsidR="00D55679" w:rsidRDefault="00D55679" w:rsidP="006B1B67">
            <w:pPr>
              <w:pStyle w:val="SemEspaamento"/>
              <w:rPr>
                <w:rFonts w:ascii="Times New Roman" w:hAnsi="Times New Roman" w:cs="Times New Roman"/>
                <w:sz w:val="24"/>
                <w:szCs w:val="24"/>
              </w:rPr>
            </w:pPr>
          </w:p>
        </w:tc>
        <w:tc>
          <w:tcPr>
            <w:tcW w:w="4004" w:type="dxa"/>
          </w:tcPr>
          <w:p w14:paraId="2153950A"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Taxa de homicídio</w:t>
            </w:r>
          </w:p>
        </w:tc>
        <w:tc>
          <w:tcPr>
            <w:tcW w:w="3212" w:type="dxa"/>
            <w:vMerge/>
          </w:tcPr>
          <w:p w14:paraId="1E896891" w14:textId="77777777" w:rsidR="00D55679" w:rsidRPr="007956E3" w:rsidRDefault="00D55679" w:rsidP="006B1B67">
            <w:pPr>
              <w:pStyle w:val="SemEspaamento"/>
              <w:rPr>
                <w:rFonts w:ascii="Times New Roman" w:hAnsi="Times New Roman" w:cs="Times New Roman"/>
                <w:sz w:val="24"/>
                <w:szCs w:val="24"/>
              </w:rPr>
            </w:pPr>
          </w:p>
        </w:tc>
      </w:tr>
      <w:tr w:rsidR="00D55679" w:rsidRPr="00F7061D" w14:paraId="7858BC62" w14:textId="77777777" w:rsidTr="006B1B67">
        <w:trPr>
          <w:trHeight w:val="170"/>
        </w:trPr>
        <w:tc>
          <w:tcPr>
            <w:tcW w:w="1803" w:type="dxa"/>
            <w:vMerge/>
          </w:tcPr>
          <w:p w14:paraId="18BB2F03" w14:textId="77777777" w:rsidR="00D55679" w:rsidRDefault="00D55679" w:rsidP="006B1B67">
            <w:pPr>
              <w:pStyle w:val="SemEspaamento"/>
              <w:rPr>
                <w:rFonts w:ascii="Times New Roman" w:hAnsi="Times New Roman" w:cs="Times New Roman"/>
                <w:sz w:val="24"/>
                <w:szCs w:val="24"/>
              </w:rPr>
            </w:pPr>
          </w:p>
        </w:tc>
        <w:tc>
          <w:tcPr>
            <w:tcW w:w="4004" w:type="dxa"/>
          </w:tcPr>
          <w:p w14:paraId="60074780"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IDEB – Anos Iniciais</w:t>
            </w:r>
          </w:p>
        </w:tc>
        <w:tc>
          <w:tcPr>
            <w:tcW w:w="3212" w:type="dxa"/>
            <w:vMerge/>
          </w:tcPr>
          <w:p w14:paraId="124EE94C" w14:textId="77777777" w:rsidR="00D55679" w:rsidRPr="007956E3" w:rsidRDefault="00D55679" w:rsidP="006B1B67">
            <w:pPr>
              <w:pStyle w:val="SemEspaamento"/>
              <w:rPr>
                <w:rFonts w:ascii="Times New Roman" w:hAnsi="Times New Roman" w:cs="Times New Roman"/>
                <w:sz w:val="24"/>
                <w:szCs w:val="24"/>
              </w:rPr>
            </w:pPr>
          </w:p>
        </w:tc>
      </w:tr>
      <w:tr w:rsidR="00D55679" w:rsidRPr="00F7061D" w14:paraId="2945C7CA" w14:textId="77777777" w:rsidTr="006B1B67">
        <w:trPr>
          <w:trHeight w:val="170"/>
        </w:trPr>
        <w:tc>
          <w:tcPr>
            <w:tcW w:w="1803" w:type="dxa"/>
            <w:vMerge/>
          </w:tcPr>
          <w:p w14:paraId="7F3FE925" w14:textId="77777777" w:rsidR="00D55679" w:rsidRDefault="00D55679" w:rsidP="006B1B67">
            <w:pPr>
              <w:pStyle w:val="SemEspaamento"/>
              <w:rPr>
                <w:rFonts w:ascii="Times New Roman" w:hAnsi="Times New Roman" w:cs="Times New Roman"/>
                <w:sz w:val="24"/>
                <w:szCs w:val="24"/>
              </w:rPr>
            </w:pPr>
          </w:p>
        </w:tc>
        <w:tc>
          <w:tcPr>
            <w:tcW w:w="4004" w:type="dxa"/>
          </w:tcPr>
          <w:p w14:paraId="51E01FDC"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IDEB – Anos Finais</w:t>
            </w:r>
          </w:p>
        </w:tc>
        <w:tc>
          <w:tcPr>
            <w:tcW w:w="3212" w:type="dxa"/>
            <w:vMerge/>
          </w:tcPr>
          <w:p w14:paraId="1E3318A9" w14:textId="77777777" w:rsidR="00D55679" w:rsidRPr="007956E3" w:rsidRDefault="00D55679" w:rsidP="006B1B67">
            <w:pPr>
              <w:pStyle w:val="SemEspaamento"/>
              <w:rPr>
                <w:rFonts w:ascii="Times New Roman" w:hAnsi="Times New Roman" w:cs="Times New Roman"/>
                <w:sz w:val="24"/>
                <w:szCs w:val="24"/>
              </w:rPr>
            </w:pPr>
          </w:p>
        </w:tc>
      </w:tr>
      <w:tr w:rsidR="00D55679" w:rsidRPr="00F7061D" w14:paraId="2A34F8AB" w14:textId="77777777" w:rsidTr="006B1B67">
        <w:trPr>
          <w:trHeight w:val="170"/>
        </w:trPr>
        <w:tc>
          <w:tcPr>
            <w:tcW w:w="1803" w:type="dxa"/>
            <w:vMerge/>
          </w:tcPr>
          <w:p w14:paraId="750E534A" w14:textId="77777777" w:rsidR="00D55679" w:rsidRDefault="00D55679" w:rsidP="006B1B67">
            <w:pPr>
              <w:pStyle w:val="SemEspaamento"/>
              <w:rPr>
                <w:rFonts w:ascii="Times New Roman" w:hAnsi="Times New Roman" w:cs="Times New Roman"/>
                <w:sz w:val="24"/>
                <w:szCs w:val="24"/>
              </w:rPr>
            </w:pPr>
          </w:p>
        </w:tc>
        <w:tc>
          <w:tcPr>
            <w:tcW w:w="4004" w:type="dxa"/>
          </w:tcPr>
          <w:p w14:paraId="419E45F4" w14:textId="77777777" w:rsidR="00D55679"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Investimento público em infraestrutura per capita</w:t>
            </w:r>
          </w:p>
        </w:tc>
        <w:tc>
          <w:tcPr>
            <w:tcW w:w="3212" w:type="dxa"/>
            <w:vMerge/>
          </w:tcPr>
          <w:p w14:paraId="6FEE7615" w14:textId="77777777" w:rsidR="00D55679" w:rsidRPr="007956E3" w:rsidRDefault="00D55679" w:rsidP="006B1B67">
            <w:pPr>
              <w:pStyle w:val="SemEspaamento"/>
              <w:rPr>
                <w:rFonts w:ascii="Times New Roman" w:hAnsi="Times New Roman" w:cs="Times New Roman"/>
                <w:sz w:val="24"/>
                <w:szCs w:val="24"/>
              </w:rPr>
            </w:pPr>
          </w:p>
        </w:tc>
      </w:tr>
      <w:tr w:rsidR="00D55679" w:rsidRPr="00F7061D" w14:paraId="72426917" w14:textId="77777777" w:rsidTr="006B1B67">
        <w:trPr>
          <w:trHeight w:val="170"/>
        </w:trPr>
        <w:tc>
          <w:tcPr>
            <w:tcW w:w="1803" w:type="dxa"/>
            <w:vMerge/>
          </w:tcPr>
          <w:p w14:paraId="4D348778" w14:textId="77777777" w:rsidR="00D55679" w:rsidRDefault="00D55679" w:rsidP="006B1B67">
            <w:pPr>
              <w:pStyle w:val="SemEspaamento"/>
              <w:rPr>
                <w:rFonts w:ascii="Times New Roman" w:hAnsi="Times New Roman" w:cs="Times New Roman"/>
                <w:sz w:val="24"/>
                <w:szCs w:val="24"/>
              </w:rPr>
            </w:pPr>
          </w:p>
        </w:tc>
        <w:tc>
          <w:tcPr>
            <w:tcW w:w="4004" w:type="dxa"/>
          </w:tcPr>
          <w:p w14:paraId="733DEE24" w14:textId="77777777" w:rsidR="00D55679" w:rsidRDefault="00D55679" w:rsidP="006B1B67">
            <w:pPr>
              <w:pStyle w:val="SemEspaamento"/>
              <w:rPr>
                <w:rFonts w:ascii="Times New Roman" w:hAnsi="Times New Roman" w:cs="Times New Roman"/>
                <w:sz w:val="24"/>
                <w:szCs w:val="24"/>
              </w:rPr>
            </w:pPr>
            <w:r w:rsidRPr="002D19C0">
              <w:rPr>
                <w:rFonts w:ascii="Times New Roman" w:hAnsi="Times New Roman" w:cs="Times New Roman"/>
                <w:sz w:val="24"/>
                <w:szCs w:val="24"/>
              </w:rPr>
              <w:t>Número de equipamentos esportivos públicos</w:t>
            </w:r>
            <w:r>
              <w:rPr>
                <w:rFonts w:ascii="Times New Roman" w:hAnsi="Times New Roman" w:cs="Times New Roman"/>
                <w:sz w:val="24"/>
                <w:szCs w:val="24"/>
              </w:rPr>
              <w:t xml:space="preserve"> por 100 mil habitantes</w:t>
            </w:r>
          </w:p>
        </w:tc>
        <w:tc>
          <w:tcPr>
            <w:tcW w:w="3212" w:type="dxa"/>
            <w:vMerge/>
          </w:tcPr>
          <w:p w14:paraId="29E5DC55" w14:textId="77777777" w:rsidR="00D55679" w:rsidRPr="007956E3" w:rsidRDefault="00D55679" w:rsidP="006B1B67">
            <w:pPr>
              <w:pStyle w:val="SemEspaamento"/>
              <w:rPr>
                <w:rFonts w:ascii="Times New Roman" w:hAnsi="Times New Roman" w:cs="Times New Roman"/>
                <w:sz w:val="24"/>
                <w:szCs w:val="24"/>
              </w:rPr>
            </w:pPr>
          </w:p>
        </w:tc>
      </w:tr>
      <w:tr w:rsidR="00D55679" w:rsidRPr="00F7061D" w14:paraId="435C36AA" w14:textId="77777777" w:rsidTr="006B1B67">
        <w:trPr>
          <w:trHeight w:val="170"/>
        </w:trPr>
        <w:tc>
          <w:tcPr>
            <w:tcW w:w="1803" w:type="dxa"/>
            <w:vMerge/>
          </w:tcPr>
          <w:p w14:paraId="78C68ABE" w14:textId="77777777" w:rsidR="00D55679" w:rsidRDefault="00D55679" w:rsidP="006B1B67">
            <w:pPr>
              <w:pStyle w:val="SemEspaamento"/>
              <w:rPr>
                <w:rFonts w:ascii="Times New Roman" w:hAnsi="Times New Roman" w:cs="Times New Roman"/>
                <w:sz w:val="24"/>
                <w:szCs w:val="24"/>
              </w:rPr>
            </w:pPr>
          </w:p>
        </w:tc>
        <w:tc>
          <w:tcPr>
            <w:tcW w:w="4004" w:type="dxa"/>
          </w:tcPr>
          <w:p w14:paraId="73C590BC" w14:textId="77777777" w:rsidR="00D55679" w:rsidRPr="002D19C0" w:rsidRDefault="00D55679" w:rsidP="006B1B67">
            <w:pPr>
              <w:pStyle w:val="SemEspaamento"/>
              <w:rPr>
                <w:rFonts w:ascii="Times New Roman" w:hAnsi="Times New Roman" w:cs="Times New Roman"/>
                <w:sz w:val="24"/>
                <w:szCs w:val="24"/>
              </w:rPr>
            </w:pPr>
            <w:r w:rsidRPr="002D19C0">
              <w:rPr>
                <w:rFonts w:ascii="Times New Roman" w:hAnsi="Times New Roman" w:cs="Times New Roman"/>
                <w:sz w:val="24"/>
                <w:szCs w:val="24"/>
              </w:rPr>
              <w:t>Número de centros culturais, espaços e casas de cultura públicos e privados</w:t>
            </w:r>
            <w:r>
              <w:rPr>
                <w:rFonts w:ascii="Times New Roman" w:hAnsi="Times New Roman" w:cs="Times New Roman"/>
                <w:sz w:val="24"/>
                <w:szCs w:val="24"/>
              </w:rPr>
              <w:t xml:space="preserve"> por 100 mil habitantes</w:t>
            </w:r>
          </w:p>
        </w:tc>
        <w:tc>
          <w:tcPr>
            <w:tcW w:w="3212" w:type="dxa"/>
            <w:vMerge/>
          </w:tcPr>
          <w:p w14:paraId="7D4E63EB" w14:textId="77777777" w:rsidR="00D55679" w:rsidRPr="007956E3" w:rsidRDefault="00D55679" w:rsidP="006B1B67">
            <w:pPr>
              <w:pStyle w:val="SemEspaamento"/>
              <w:rPr>
                <w:rFonts w:ascii="Times New Roman" w:hAnsi="Times New Roman" w:cs="Times New Roman"/>
                <w:sz w:val="24"/>
                <w:szCs w:val="24"/>
              </w:rPr>
            </w:pPr>
          </w:p>
        </w:tc>
      </w:tr>
      <w:tr w:rsidR="00D55679" w:rsidRPr="00F7061D" w14:paraId="685AA5D6" w14:textId="77777777" w:rsidTr="006B1B67">
        <w:trPr>
          <w:trHeight w:val="170"/>
        </w:trPr>
        <w:tc>
          <w:tcPr>
            <w:tcW w:w="1803" w:type="dxa"/>
            <w:vMerge/>
          </w:tcPr>
          <w:p w14:paraId="43AA012F" w14:textId="77777777" w:rsidR="00D55679" w:rsidRDefault="00D55679" w:rsidP="006B1B67">
            <w:pPr>
              <w:pStyle w:val="SemEspaamento"/>
              <w:rPr>
                <w:rFonts w:ascii="Times New Roman" w:hAnsi="Times New Roman" w:cs="Times New Roman"/>
                <w:sz w:val="24"/>
                <w:szCs w:val="24"/>
              </w:rPr>
            </w:pPr>
          </w:p>
        </w:tc>
        <w:tc>
          <w:tcPr>
            <w:tcW w:w="4004" w:type="dxa"/>
          </w:tcPr>
          <w:p w14:paraId="6BFC315A" w14:textId="77777777" w:rsidR="00D55679" w:rsidRPr="002D19C0"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Distância da capital</w:t>
            </w:r>
          </w:p>
        </w:tc>
        <w:tc>
          <w:tcPr>
            <w:tcW w:w="3212" w:type="dxa"/>
          </w:tcPr>
          <w:p w14:paraId="44FE3C43" w14:textId="77777777" w:rsidR="00D55679" w:rsidRPr="007956E3" w:rsidRDefault="00D55679" w:rsidP="006B1B67">
            <w:pPr>
              <w:pStyle w:val="SemEspaamento"/>
              <w:rPr>
                <w:rFonts w:ascii="Times New Roman" w:hAnsi="Times New Roman" w:cs="Times New Roman"/>
                <w:sz w:val="24"/>
                <w:szCs w:val="24"/>
              </w:rPr>
            </w:pPr>
            <w:r>
              <w:rPr>
                <w:rFonts w:ascii="Times New Roman" w:hAnsi="Times New Roman" w:cs="Times New Roman"/>
                <w:sz w:val="24"/>
                <w:szCs w:val="24"/>
              </w:rPr>
              <w:t>Google Maps</w:t>
            </w:r>
          </w:p>
        </w:tc>
      </w:tr>
    </w:tbl>
    <w:p w14:paraId="1F77C215" w14:textId="57158856" w:rsidR="00D55679" w:rsidRPr="002440DF" w:rsidRDefault="00D55679" w:rsidP="002440DF">
      <w:pPr>
        <w:spacing w:line="360" w:lineRule="auto"/>
        <w:jc w:val="both"/>
        <w:rPr>
          <w:rFonts w:ascii="Times New Roman" w:hAnsi="Times New Roman" w:cs="Times New Roman"/>
          <w:sz w:val="20"/>
          <w:szCs w:val="20"/>
        </w:rPr>
      </w:pPr>
      <w:r w:rsidRPr="00861F23">
        <w:rPr>
          <w:rFonts w:ascii="Times New Roman" w:hAnsi="Times New Roman" w:cs="Times New Roman"/>
          <w:sz w:val="20"/>
          <w:szCs w:val="20"/>
        </w:rPr>
        <w:t>Fonte: elaborado pelos autores</w:t>
      </w:r>
    </w:p>
    <w:p w14:paraId="505D6097" w14:textId="77777777" w:rsidR="00D55679" w:rsidRPr="00295A10" w:rsidRDefault="00D55679" w:rsidP="00D55679">
      <w:pPr>
        <w:spacing w:line="360" w:lineRule="auto"/>
        <w:ind w:firstLine="851"/>
        <w:jc w:val="both"/>
        <w:rPr>
          <w:rFonts w:ascii="Times New Roman" w:hAnsi="Times New Roman" w:cs="Times New Roman"/>
          <w:b/>
          <w:bCs/>
          <w:sz w:val="24"/>
          <w:szCs w:val="24"/>
        </w:rPr>
      </w:pPr>
      <w:r w:rsidRPr="00861F23">
        <w:rPr>
          <w:rFonts w:ascii="Times New Roman" w:hAnsi="Times New Roman" w:cs="Times New Roman"/>
          <w:b/>
          <w:bCs/>
          <w:sz w:val="24"/>
          <w:szCs w:val="24"/>
        </w:rPr>
        <w:t>Análise de dados</w:t>
      </w:r>
    </w:p>
    <w:p w14:paraId="294F6D34" w14:textId="6A88917D" w:rsidR="00D55679" w:rsidRPr="00C900B3" w:rsidRDefault="00D55679" w:rsidP="00C900B3">
      <w:pPr>
        <w:pStyle w:val="SemEspaamento"/>
        <w:spacing w:line="360" w:lineRule="auto"/>
        <w:ind w:firstLine="851"/>
        <w:jc w:val="both"/>
        <w:rPr>
          <w:rFonts w:ascii="Times New Roman" w:hAnsi="Times New Roman" w:cs="Times New Roman"/>
          <w:sz w:val="24"/>
          <w:szCs w:val="24"/>
        </w:rPr>
      </w:pPr>
      <w:r w:rsidRPr="00C900B3">
        <w:rPr>
          <w:rFonts w:ascii="Times New Roman" w:hAnsi="Times New Roman" w:cs="Times New Roman"/>
          <w:sz w:val="24"/>
          <w:szCs w:val="24"/>
        </w:rPr>
        <w:t xml:space="preserve">A modelagem preditiva com apoio de </w:t>
      </w:r>
      <w:proofErr w:type="spellStart"/>
      <w:r w:rsidRPr="00C900B3">
        <w:rPr>
          <w:rFonts w:ascii="Times New Roman" w:hAnsi="Times New Roman" w:cs="Times New Roman"/>
          <w:i/>
          <w:iCs/>
          <w:sz w:val="24"/>
          <w:szCs w:val="24"/>
        </w:rPr>
        <w:t>machine</w:t>
      </w:r>
      <w:proofErr w:type="spellEnd"/>
      <w:r w:rsidRPr="00C900B3">
        <w:rPr>
          <w:rFonts w:ascii="Times New Roman" w:hAnsi="Times New Roman" w:cs="Times New Roman"/>
          <w:i/>
          <w:iCs/>
          <w:sz w:val="24"/>
          <w:szCs w:val="24"/>
        </w:rPr>
        <w:t xml:space="preserve"> </w:t>
      </w:r>
      <w:proofErr w:type="spellStart"/>
      <w:r w:rsidRPr="00C900B3">
        <w:rPr>
          <w:rFonts w:ascii="Times New Roman" w:hAnsi="Times New Roman" w:cs="Times New Roman"/>
          <w:i/>
          <w:iCs/>
          <w:sz w:val="24"/>
          <w:szCs w:val="24"/>
        </w:rPr>
        <w:t>learnin</w:t>
      </w:r>
      <w:r w:rsidRPr="00C900B3">
        <w:rPr>
          <w:rFonts w:ascii="Times New Roman" w:hAnsi="Times New Roman" w:cs="Times New Roman"/>
          <w:sz w:val="24"/>
          <w:szCs w:val="24"/>
        </w:rPr>
        <w:t>g</w:t>
      </w:r>
      <w:proofErr w:type="spellEnd"/>
      <w:r w:rsidRPr="00C900B3">
        <w:rPr>
          <w:rFonts w:ascii="Times New Roman" w:hAnsi="Times New Roman" w:cs="Times New Roman"/>
          <w:sz w:val="24"/>
          <w:szCs w:val="24"/>
        </w:rPr>
        <w:t xml:space="preserve"> foi realizada utilizando linguagem Python </w:t>
      </w:r>
      <w:r w:rsidR="00C900B3" w:rsidRPr="00C900B3">
        <w:rPr>
          <w:rFonts w:ascii="Times New Roman" w:hAnsi="Times New Roman" w:cs="Times New Roman"/>
          <w:sz w:val="24"/>
          <w:szCs w:val="24"/>
        </w:rPr>
        <w:t>e</w:t>
      </w:r>
      <w:r w:rsidRPr="00C900B3">
        <w:rPr>
          <w:rFonts w:ascii="Times New Roman" w:hAnsi="Times New Roman" w:cs="Times New Roman"/>
          <w:sz w:val="24"/>
          <w:szCs w:val="24"/>
        </w:rPr>
        <w:t xml:space="preserve"> </w:t>
      </w:r>
      <w:r w:rsidR="00A90672">
        <w:rPr>
          <w:rFonts w:ascii="Times New Roman" w:hAnsi="Times New Roman" w:cs="Times New Roman"/>
          <w:sz w:val="24"/>
          <w:szCs w:val="24"/>
        </w:rPr>
        <w:t xml:space="preserve">a biblioteca </w:t>
      </w:r>
      <w:proofErr w:type="spellStart"/>
      <w:r w:rsidRPr="00C900B3">
        <w:rPr>
          <w:rFonts w:ascii="Times New Roman" w:hAnsi="Times New Roman" w:cs="Times New Roman"/>
          <w:i/>
          <w:iCs/>
          <w:sz w:val="24"/>
          <w:szCs w:val="24"/>
        </w:rPr>
        <w:t>sckit-learn</w:t>
      </w:r>
      <w:proofErr w:type="spellEnd"/>
      <w:r w:rsidRPr="00C900B3">
        <w:rPr>
          <w:rFonts w:ascii="Times New Roman" w:hAnsi="Times New Roman" w:cs="Times New Roman"/>
          <w:sz w:val="24"/>
          <w:szCs w:val="24"/>
        </w:rPr>
        <w:t xml:space="preserve">. A variável de resposta foi </w:t>
      </w:r>
      <w:r w:rsidR="00C900B3" w:rsidRPr="00C900B3">
        <w:rPr>
          <w:rFonts w:ascii="Times New Roman" w:hAnsi="Times New Roman" w:cs="Times New Roman"/>
          <w:sz w:val="24"/>
          <w:szCs w:val="24"/>
        </w:rPr>
        <w:t>a fixação</w:t>
      </w:r>
      <w:r w:rsidR="00A90672">
        <w:rPr>
          <w:rFonts w:ascii="Times New Roman" w:hAnsi="Times New Roman" w:cs="Times New Roman"/>
          <w:sz w:val="24"/>
          <w:szCs w:val="24"/>
        </w:rPr>
        <w:t>/rotatividade</w:t>
      </w:r>
      <w:r w:rsidR="00C900B3" w:rsidRPr="00C900B3">
        <w:rPr>
          <w:rFonts w:ascii="Times New Roman" w:hAnsi="Times New Roman" w:cs="Times New Roman"/>
          <w:sz w:val="24"/>
          <w:szCs w:val="24"/>
        </w:rPr>
        <w:t xml:space="preserve"> </w:t>
      </w:r>
      <w:r w:rsidRPr="00C900B3">
        <w:rPr>
          <w:rFonts w:ascii="Times New Roman" w:hAnsi="Times New Roman" w:cs="Times New Roman"/>
          <w:sz w:val="24"/>
          <w:szCs w:val="24"/>
        </w:rPr>
        <w:t xml:space="preserve">com valor um em caso de migração e zero em caso de permanência, </w:t>
      </w:r>
      <w:r w:rsidR="00C900B3" w:rsidRPr="00C900B3">
        <w:rPr>
          <w:rFonts w:ascii="Times New Roman" w:hAnsi="Times New Roman" w:cs="Times New Roman"/>
          <w:sz w:val="24"/>
          <w:szCs w:val="24"/>
        </w:rPr>
        <w:t xml:space="preserve">o que torna este um </w:t>
      </w:r>
      <w:r w:rsidRPr="00C900B3">
        <w:rPr>
          <w:rFonts w:ascii="Times New Roman" w:hAnsi="Times New Roman" w:cs="Times New Roman"/>
          <w:sz w:val="24"/>
          <w:szCs w:val="24"/>
        </w:rPr>
        <w:t xml:space="preserve">problema de classificação. Percorreu-se o processo de </w:t>
      </w:r>
      <w:proofErr w:type="spellStart"/>
      <w:r w:rsidRPr="00C900B3">
        <w:rPr>
          <w:rFonts w:ascii="Times New Roman" w:hAnsi="Times New Roman" w:cs="Times New Roman"/>
          <w:i/>
          <w:iCs/>
          <w:sz w:val="24"/>
          <w:szCs w:val="24"/>
        </w:rPr>
        <w:t>machine</w:t>
      </w:r>
      <w:proofErr w:type="spellEnd"/>
      <w:r w:rsidRPr="00C900B3">
        <w:rPr>
          <w:rFonts w:ascii="Times New Roman" w:hAnsi="Times New Roman" w:cs="Times New Roman"/>
          <w:i/>
          <w:iCs/>
          <w:sz w:val="24"/>
          <w:szCs w:val="24"/>
        </w:rPr>
        <w:t xml:space="preserve"> </w:t>
      </w:r>
      <w:proofErr w:type="spellStart"/>
      <w:r w:rsidRPr="00C900B3">
        <w:rPr>
          <w:rFonts w:ascii="Times New Roman" w:hAnsi="Times New Roman" w:cs="Times New Roman"/>
          <w:i/>
          <w:iCs/>
          <w:sz w:val="24"/>
          <w:szCs w:val="24"/>
        </w:rPr>
        <w:t>learning</w:t>
      </w:r>
      <w:proofErr w:type="spellEnd"/>
      <w:r w:rsidRPr="00C900B3">
        <w:rPr>
          <w:rFonts w:ascii="Times New Roman" w:hAnsi="Times New Roman" w:cs="Times New Roman"/>
          <w:sz w:val="24"/>
          <w:szCs w:val="24"/>
        </w:rPr>
        <w:t xml:space="preserve">, no qual, uma das primeiras etapas foi pré-processamento dos dados. No caso de variáveis numéricas, realizou-se a substituição de valores faltantes pela mediana e a padronização pelo método Z-score. No caso das variáveis categóricas foi realizada a substituição dos valores ausentes pela categoria de maior frequência e a codificação </w:t>
      </w:r>
      <w:r w:rsidR="00A90672">
        <w:rPr>
          <w:rFonts w:ascii="Times New Roman" w:hAnsi="Times New Roman" w:cs="Times New Roman"/>
          <w:sz w:val="24"/>
          <w:szCs w:val="24"/>
        </w:rPr>
        <w:t>pelo</w:t>
      </w:r>
      <w:r w:rsidRPr="00C900B3">
        <w:rPr>
          <w:rFonts w:ascii="Times New Roman" w:hAnsi="Times New Roman" w:cs="Times New Roman"/>
          <w:sz w:val="24"/>
          <w:szCs w:val="24"/>
        </w:rPr>
        <w:t xml:space="preserve"> método </w:t>
      </w:r>
      <w:proofErr w:type="spellStart"/>
      <w:r w:rsidRPr="00C900B3">
        <w:rPr>
          <w:rFonts w:ascii="Times New Roman" w:hAnsi="Times New Roman" w:cs="Times New Roman"/>
          <w:i/>
          <w:iCs/>
          <w:sz w:val="24"/>
          <w:szCs w:val="24"/>
        </w:rPr>
        <w:t>one</w:t>
      </w:r>
      <w:proofErr w:type="spellEnd"/>
      <w:r w:rsidRPr="00C900B3">
        <w:rPr>
          <w:rFonts w:ascii="Times New Roman" w:hAnsi="Times New Roman" w:cs="Times New Roman"/>
          <w:i/>
          <w:iCs/>
          <w:sz w:val="24"/>
          <w:szCs w:val="24"/>
        </w:rPr>
        <w:t xml:space="preserve">-hot </w:t>
      </w:r>
      <w:proofErr w:type="spellStart"/>
      <w:r w:rsidRPr="00C900B3">
        <w:rPr>
          <w:rFonts w:ascii="Times New Roman" w:hAnsi="Times New Roman" w:cs="Times New Roman"/>
          <w:i/>
          <w:iCs/>
          <w:sz w:val="24"/>
          <w:szCs w:val="24"/>
        </w:rPr>
        <w:t>encoding</w:t>
      </w:r>
      <w:proofErr w:type="spellEnd"/>
      <w:r w:rsidRPr="00C900B3">
        <w:rPr>
          <w:rFonts w:ascii="Times New Roman" w:hAnsi="Times New Roman" w:cs="Times New Roman"/>
          <w:sz w:val="24"/>
          <w:szCs w:val="24"/>
        </w:rPr>
        <w:t>. Os dados foram divididos em treino e teste, 80% e 20%, respectivamente.</w:t>
      </w:r>
    </w:p>
    <w:p w14:paraId="671D3064" w14:textId="77777777" w:rsidR="00D55679" w:rsidRPr="00C900B3" w:rsidRDefault="00D55679" w:rsidP="00C900B3">
      <w:pPr>
        <w:pStyle w:val="SemEspaamento"/>
        <w:spacing w:line="360" w:lineRule="auto"/>
        <w:ind w:firstLine="851"/>
        <w:jc w:val="both"/>
        <w:rPr>
          <w:rFonts w:ascii="Times New Roman" w:hAnsi="Times New Roman" w:cs="Times New Roman"/>
          <w:sz w:val="24"/>
          <w:szCs w:val="24"/>
        </w:rPr>
      </w:pPr>
      <w:r w:rsidRPr="00C900B3">
        <w:rPr>
          <w:rFonts w:ascii="Times New Roman" w:hAnsi="Times New Roman" w:cs="Times New Roman"/>
          <w:sz w:val="24"/>
          <w:szCs w:val="24"/>
        </w:rPr>
        <w:lastRenderedPageBreak/>
        <w:t xml:space="preserve">Quatro modelos foram treinados e avaliados: Regressão Logística, Árvore de Decisão, </w:t>
      </w:r>
      <w:proofErr w:type="spellStart"/>
      <w:r w:rsidRPr="00C900B3">
        <w:rPr>
          <w:rFonts w:ascii="Times New Roman" w:hAnsi="Times New Roman" w:cs="Times New Roman"/>
          <w:i/>
          <w:iCs/>
          <w:sz w:val="24"/>
          <w:szCs w:val="24"/>
        </w:rPr>
        <w:t>Random</w:t>
      </w:r>
      <w:proofErr w:type="spellEnd"/>
      <w:r w:rsidRPr="00C900B3">
        <w:rPr>
          <w:rFonts w:ascii="Times New Roman" w:hAnsi="Times New Roman" w:cs="Times New Roman"/>
          <w:i/>
          <w:iCs/>
          <w:sz w:val="24"/>
          <w:szCs w:val="24"/>
        </w:rPr>
        <w:t xml:space="preserve"> Forest</w:t>
      </w:r>
      <w:r w:rsidRPr="00C900B3">
        <w:rPr>
          <w:rFonts w:ascii="Times New Roman" w:hAnsi="Times New Roman" w:cs="Times New Roman"/>
          <w:sz w:val="24"/>
          <w:szCs w:val="24"/>
        </w:rPr>
        <w:t xml:space="preserve">, </w:t>
      </w:r>
      <w:proofErr w:type="spellStart"/>
      <w:r w:rsidRPr="00C900B3">
        <w:rPr>
          <w:rFonts w:ascii="Times New Roman" w:hAnsi="Times New Roman" w:cs="Times New Roman"/>
          <w:i/>
          <w:iCs/>
          <w:sz w:val="24"/>
          <w:szCs w:val="24"/>
        </w:rPr>
        <w:t>XGBoost</w:t>
      </w:r>
      <w:proofErr w:type="spellEnd"/>
      <w:r w:rsidRPr="00C900B3">
        <w:rPr>
          <w:rFonts w:ascii="Times New Roman" w:hAnsi="Times New Roman" w:cs="Times New Roman"/>
          <w:i/>
          <w:iCs/>
          <w:sz w:val="24"/>
          <w:szCs w:val="24"/>
        </w:rPr>
        <w:t xml:space="preserve"> </w:t>
      </w:r>
      <w:r w:rsidRPr="00C900B3">
        <w:rPr>
          <w:rFonts w:ascii="Times New Roman" w:hAnsi="Times New Roman" w:cs="Times New Roman"/>
          <w:sz w:val="24"/>
          <w:szCs w:val="24"/>
        </w:rPr>
        <w:t xml:space="preserve">e </w:t>
      </w:r>
      <w:proofErr w:type="spellStart"/>
      <w:r w:rsidRPr="00C900B3">
        <w:rPr>
          <w:rFonts w:ascii="Times New Roman" w:hAnsi="Times New Roman" w:cs="Times New Roman"/>
          <w:i/>
          <w:iCs/>
          <w:sz w:val="24"/>
          <w:szCs w:val="24"/>
        </w:rPr>
        <w:t>LightGBM</w:t>
      </w:r>
      <w:proofErr w:type="spellEnd"/>
      <w:r w:rsidRPr="00C900B3">
        <w:rPr>
          <w:rFonts w:ascii="Times New Roman" w:hAnsi="Times New Roman" w:cs="Times New Roman"/>
          <w:sz w:val="24"/>
          <w:szCs w:val="24"/>
        </w:rPr>
        <w:t xml:space="preserve">. A otimização dos </w:t>
      </w:r>
      <w:proofErr w:type="spellStart"/>
      <w:r w:rsidRPr="00C900B3">
        <w:rPr>
          <w:rFonts w:ascii="Times New Roman" w:hAnsi="Times New Roman" w:cs="Times New Roman"/>
          <w:sz w:val="24"/>
          <w:szCs w:val="24"/>
        </w:rPr>
        <w:t>hiperparâmetros</w:t>
      </w:r>
      <w:proofErr w:type="spellEnd"/>
      <w:r w:rsidRPr="00C900B3">
        <w:rPr>
          <w:rFonts w:ascii="Times New Roman" w:hAnsi="Times New Roman" w:cs="Times New Roman"/>
          <w:sz w:val="24"/>
          <w:szCs w:val="24"/>
        </w:rPr>
        <w:t xml:space="preserve"> foi realizada com </w:t>
      </w:r>
      <w:proofErr w:type="spellStart"/>
      <w:r w:rsidRPr="00C900B3">
        <w:rPr>
          <w:rFonts w:ascii="Times New Roman" w:hAnsi="Times New Roman" w:cs="Times New Roman"/>
          <w:i/>
          <w:iCs/>
          <w:sz w:val="24"/>
          <w:szCs w:val="24"/>
        </w:rPr>
        <w:t>GridSearchCV</w:t>
      </w:r>
      <w:proofErr w:type="spellEnd"/>
      <w:r w:rsidRPr="00C900B3">
        <w:rPr>
          <w:rFonts w:ascii="Times New Roman" w:hAnsi="Times New Roman" w:cs="Times New Roman"/>
          <w:sz w:val="24"/>
          <w:szCs w:val="24"/>
        </w:rPr>
        <w:t xml:space="preserve"> a partir de uma combinação definida previamente. O treinamento envolveu validação cruzada estratificada com </w:t>
      </w:r>
      <w:proofErr w:type="spellStart"/>
      <w:r w:rsidRPr="00C900B3">
        <w:rPr>
          <w:rFonts w:ascii="Times New Roman" w:hAnsi="Times New Roman" w:cs="Times New Roman"/>
          <w:i/>
          <w:iCs/>
          <w:sz w:val="24"/>
          <w:szCs w:val="24"/>
        </w:rPr>
        <w:t>StratifiedKFold</w:t>
      </w:r>
      <w:proofErr w:type="spellEnd"/>
      <w:r w:rsidRPr="00C900B3">
        <w:rPr>
          <w:rFonts w:ascii="Times New Roman" w:hAnsi="Times New Roman" w:cs="Times New Roman"/>
          <w:sz w:val="24"/>
          <w:szCs w:val="24"/>
        </w:rPr>
        <w:t xml:space="preserve"> em 5 partes. Devido ao desbalanceamento da variável resposta, utilizou-se a abordagem do </w:t>
      </w:r>
      <w:proofErr w:type="spellStart"/>
      <w:r w:rsidRPr="00C900B3">
        <w:rPr>
          <w:rFonts w:ascii="Times New Roman" w:hAnsi="Times New Roman" w:cs="Times New Roman"/>
          <w:i/>
          <w:iCs/>
          <w:sz w:val="24"/>
          <w:szCs w:val="24"/>
        </w:rPr>
        <w:t>Synthetic</w:t>
      </w:r>
      <w:proofErr w:type="spellEnd"/>
      <w:r w:rsidRPr="00C900B3">
        <w:rPr>
          <w:rFonts w:ascii="Times New Roman" w:hAnsi="Times New Roman" w:cs="Times New Roman"/>
          <w:i/>
          <w:iCs/>
          <w:sz w:val="24"/>
          <w:szCs w:val="24"/>
        </w:rPr>
        <w:t xml:space="preserve"> </w:t>
      </w:r>
      <w:proofErr w:type="spellStart"/>
      <w:r w:rsidRPr="00C900B3">
        <w:rPr>
          <w:rFonts w:ascii="Times New Roman" w:hAnsi="Times New Roman" w:cs="Times New Roman"/>
          <w:i/>
          <w:iCs/>
          <w:sz w:val="24"/>
          <w:szCs w:val="24"/>
        </w:rPr>
        <w:t>Minority</w:t>
      </w:r>
      <w:proofErr w:type="spellEnd"/>
      <w:r w:rsidRPr="00C900B3">
        <w:rPr>
          <w:rFonts w:ascii="Times New Roman" w:hAnsi="Times New Roman" w:cs="Times New Roman"/>
          <w:i/>
          <w:iCs/>
          <w:sz w:val="24"/>
          <w:szCs w:val="24"/>
        </w:rPr>
        <w:t xml:space="preserve"> </w:t>
      </w:r>
      <w:proofErr w:type="spellStart"/>
      <w:r w:rsidRPr="00C900B3">
        <w:rPr>
          <w:rFonts w:ascii="Times New Roman" w:hAnsi="Times New Roman" w:cs="Times New Roman"/>
          <w:i/>
          <w:iCs/>
          <w:sz w:val="24"/>
          <w:szCs w:val="24"/>
        </w:rPr>
        <w:t>Oversampling</w:t>
      </w:r>
      <w:proofErr w:type="spellEnd"/>
      <w:r w:rsidRPr="00C900B3">
        <w:rPr>
          <w:rFonts w:ascii="Times New Roman" w:hAnsi="Times New Roman" w:cs="Times New Roman"/>
          <w:i/>
          <w:iCs/>
          <w:sz w:val="24"/>
          <w:szCs w:val="24"/>
        </w:rPr>
        <w:t xml:space="preserve"> </w:t>
      </w:r>
      <w:proofErr w:type="spellStart"/>
      <w:r w:rsidRPr="00C900B3">
        <w:rPr>
          <w:rFonts w:ascii="Times New Roman" w:hAnsi="Times New Roman" w:cs="Times New Roman"/>
          <w:i/>
          <w:iCs/>
          <w:sz w:val="24"/>
          <w:szCs w:val="24"/>
        </w:rPr>
        <w:t>Technique</w:t>
      </w:r>
      <w:proofErr w:type="spellEnd"/>
      <w:r w:rsidRPr="00C900B3">
        <w:rPr>
          <w:rFonts w:ascii="Times New Roman" w:hAnsi="Times New Roman" w:cs="Times New Roman"/>
          <w:sz w:val="24"/>
          <w:szCs w:val="24"/>
        </w:rPr>
        <w:t xml:space="preserve"> (SMOTE). Ao final, utilizamos a biblioteca </w:t>
      </w:r>
      <w:proofErr w:type="spellStart"/>
      <w:r w:rsidRPr="00C900B3">
        <w:rPr>
          <w:rFonts w:ascii="Times New Roman" w:hAnsi="Times New Roman" w:cs="Times New Roman"/>
          <w:i/>
          <w:iCs/>
          <w:sz w:val="24"/>
          <w:szCs w:val="24"/>
        </w:rPr>
        <w:t>Shapley</w:t>
      </w:r>
      <w:proofErr w:type="spellEnd"/>
      <w:r w:rsidRPr="00C900B3">
        <w:rPr>
          <w:rFonts w:ascii="Times New Roman" w:hAnsi="Times New Roman" w:cs="Times New Roman"/>
          <w:i/>
          <w:iCs/>
          <w:sz w:val="24"/>
          <w:szCs w:val="24"/>
        </w:rPr>
        <w:t xml:space="preserve"> </w:t>
      </w:r>
      <w:proofErr w:type="spellStart"/>
      <w:r w:rsidRPr="00C900B3">
        <w:rPr>
          <w:rFonts w:ascii="Times New Roman" w:hAnsi="Times New Roman" w:cs="Times New Roman"/>
          <w:i/>
          <w:iCs/>
          <w:sz w:val="24"/>
          <w:szCs w:val="24"/>
        </w:rPr>
        <w:t>Additive</w:t>
      </w:r>
      <w:proofErr w:type="spellEnd"/>
      <w:r w:rsidRPr="00C900B3">
        <w:rPr>
          <w:rFonts w:ascii="Times New Roman" w:hAnsi="Times New Roman" w:cs="Times New Roman"/>
          <w:i/>
          <w:iCs/>
          <w:sz w:val="24"/>
          <w:szCs w:val="24"/>
        </w:rPr>
        <w:t xml:space="preserve"> </w:t>
      </w:r>
      <w:proofErr w:type="spellStart"/>
      <w:r w:rsidRPr="00C900B3">
        <w:rPr>
          <w:rFonts w:ascii="Times New Roman" w:hAnsi="Times New Roman" w:cs="Times New Roman"/>
          <w:i/>
          <w:iCs/>
          <w:sz w:val="24"/>
          <w:szCs w:val="24"/>
        </w:rPr>
        <w:t>exPlanations</w:t>
      </w:r>
      <w:proofErr w:type="spellEnd"/>
      <w:r w:rsidRPr="00C900B3">
        <w:rPr>
          <w:rFonts w:ascii="Times New Roman" w:hAnsi="Times New Roman" w:cs="Times New Roman"/>
          <w:sz w:val="24"/>
          <w:szCs w:val="24"/>
        </w:rPr>
        <w:t xml:space="preserve"> (SHAP) para adicionar uma camada de explicação das previsões do melhor modelo. </w:t>
      </w:r>
    </w:p>
    <w:p w14:paraId="72E2F982" w14:textId="0F52937A" w:rsidR="006A55BB" w:rsidRDefault="006A55BB" w:rsidP="00400713">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p>
    <w:p w14:paraId="0F7AA3FF" w14:textId="3135B04A" w:rsidR="006A55BB" w:rsidRPr="00C900B3" w:rsidRDefault="006A55BB" w:rsidP="00400713">
      <w:pPr>
        <w:pStyle w:val="SemEspaamento"/>
        <w:spacing w:line="360" w:lineRule="auto"/>
        <w:ind w:firstLine="851"/>
        <w:jc w:val="both"/>
        <w:rPr>
          <w:rFonts w:ascii="Times New Roman" w:hAnsi="Times New Roman" w:cs="Times New Roman"/>
          <w:b/>
          <w:bCs/>
          <w:sz w:val="24"/>
          <w:szCs w:val="24"/>
        </w:rPr>
      </w:pPr>
      <w:r w:rsidRPr="00C900B3">
        <w:rPr>
          <w:rFonts w:ascii="Times New Roman" w:hAnsi="Times New Roman" w:cs="Times New Roman"/>
          <w:b/>
          <w:bCs/>
          <w:sz w:val="24"/>
          <w:szCs w:val="24"/>
        </w:rPr>
        <w:t xml:space="preserve">Resultados </w:t>
      </w:r>
    </w:p>
    <w:p w14:paraId="292EDE6C" w14:textId="77777777" w:rsidR="00C900B3" w:rsidRDefault="00C900B3" w:rsidP="00400713">
      <w:pPr>
        <w:pStyle w:val="SemEspaamento"/>
        <w:spacing w:line="360" w:lineRule="auto"/>
        <w:ind w:firstLine="851"/>
        <w:jc w:val="both"/>
        <w:rPr>
          <w:rFonts w:ascii="Times New Roman" w:hAnsi="Times New Roman" w:cs="Times New Roman"/>
          <w:sz w:val="24"/>
          <w:szCs w:val="24"/>
        </w:rPr>
      </w:pPr>
    </w:p>
    <w:p w14:paraId="73B8C479" w14:textId="3ECF1394" w:rsidR="006A55BB" w:rsidRDefault="006A55BB" w:rsidP="00400713">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Discussão </w:t>
      </w:r>
    </w:p>
    <w:p w14:paraId="48272D0A" w14:textId="2D830D02" w:rsidR="004833E5" w:rsidRDefault="004833E5" w:rsidP="00400713">
      <w:pPr>
        <w:pStyle w:val="SemEspaamento"/>
        <w:spacing w:line="360" w:lineRule="auto"/>
        <w:ind w:firstLine="851"/>
        <w:jc w:val="both"/>
      </w:pPr>
      <w:r>
        <w:rPr>
          <w:rFonts w:ascii="Times New Roman" w:hAnsi="Times New Roman" w:cs="Times New Roman"/>
          <w:sz w:val="24"/>
          <w:szCs w:val="24"/>
        </w:rPr>
        <w:t xml:space="preserve">Macedo </w:t>
      </w:r>
      <w:r>
        <w:t>Os resultados também indicaram a forte influência dos aspectos socioeconômicos no índice de vulnerabilidade e condições em saúde. São justamente esses os principais fatores que afetam as decisões dos médicos quanto ao seu local de trabalho. Em função disso, políticas de desenvolvimento regional e as de mitigação das desigualdades socioeconômicas que melhore as condições de vida e de saúde das distintas localidades pode ser um importante propulsor para contribuir para uma melhor alocação e fixação de médicos no território nacional.</w:t>
      </w:r>
    </w:p>
    <w:p w14:paraId="1796BF80" w14:textId="37B5CAA6" w:rsidR="00E34DD2" w:rsidRDefault="00E34DD2" w:rsidP="00400713">
      <w:pPr>
        <w:pStyle w:val="SemEspaamento"/>
        <w:spacing w:line="360" w:lineRule="auto"/>
        <w:ind w:firstLine="851"/>
        <w:jc w:val="both"/>
      </w:pPr>
    </w:p>
    <w:p w14:paraId="6D5A0562" w14:textId="77777777" w:rsidR="00E34DD2" w:rsidRDefault="00E34DD2" w:rsidP="00E34DD2">
      <w:pPr>
        <w:pStyle w:val="SemEspaamento"/>
        <w:spacing w:line="360" w:lineRule="auto"/>
        <w:ind w:firstLine="851"/>
        <w:jc w:val="both"/>
      </w:pPr>
      <w:r>
        <w:t xml:space="preserve">In sum, </w:t>
      </w:r>
      <w:proofErr w:type="spellStart"/>
      <w:r>
        <w:t>if</w:t>
      </w:r>
      <w:proofErr w:type="spellEnd"/>
      <w:r>
        <w:t xml:space="preserve"> </w:t>
      </w:r>
      <w:proofErr w:type="spellStart"/>
      <w:r>
        <w:t>doctors</w:t>
      </w:r>
      <w:proofErr w:type="spellEnd"/>
      <w:r>
        <w:t xml:space="preserve"> are </w:t>
      </w:r>
      <w:proofErr w:type="spellStart"/>
      <w:r>
        <w:t>placed</w:t>
      </w:r>
      <w:proofErr w:type="spellEnd"/>
      <w:r>
        <w:t xml:space="preserve"> in </w:t>
      </w:r>
      <w:proofErr w:type="spellStart"/>
      <w:r>
        <w:t>under-resourced</w:t>
      </w:r>
      <w:proofErr w:type="spellEnd"/>
      <w:r>
        <w:t xml:space="preserve"> </w:t>
      </w:r>
      <w:proofErr w:type="spellStart"/>
      <w:r>
        <w:t>areas</w:t>
      </w:r>
      <w:proofErr w:type="spellEnd"/>
      <w:r>
        <w:t xml:space="preserve"> </w:t>
      </w:r>
      <w:proofErr w:type="spellStart"/>
      <w:r>
        <w:t>and</w:t>
      </w:r>
      <w:proofErr w:type="spellEnd"/>
      <w:r>
        <w:t xml:space="preserve"> </w:t>
      </w:r>
      <w:proofErr w:type="spellStart"/>
      <w:r>
        <w:t>where</w:t>
      </w:r>
      <w:proofErr w:type="spellEnd"/>
    </w:p>
    <w:p w14:paraId="318D811B" w14:textId="77777777" w:rsidR="00E34DD2" w:rsidRDefault="00E34DD2" w:rsidP="00E34DD2">
      <w:pPr>
        <w:pStyle w:val="SemEspaamento"/>
        <w:spacing w:line="360" w:lineRule="auto"/>
        <w:ind w:firstLine="851"/>
        <w:jc w:val="both"/>
      </w:pPr>
      <w:proofErr w:type="spellStart"/>
      <w:r>
        <w:t>complementary</w:t>
      </w:r>
      <w:proofErr w:type="spellEnd"/>
      <w:r>
        <w:t xml:space="preserve"> inputs are </w:t>
      </w:r>
      <w:proofErr w:type="spellStart"/>
      <w:r>
        <w:t>lacking</w:t>
      </w:r>
      <w:proofErr w:type="spellEnd"/>
      <w:r>
        <w:t xml:space="preserve">, </w:t>
      </w:r>
      <w:proofErr w:type="spellStart"/>
      <w:r>
        <w:t>including</w:t>
      </w:r>
      <w:proofErr w:type="spellEnd"/>
      <w:r>
        <w:t xml:space="preserve"> management </w:t>
      </w:r>
      <w:proofErr w:type="spellStart"/>
      <w:r>
        <w:t>capabilities</w:t>
      </w:r>
      <w:proofErr w:type="spellEnd"/>
      <w:r>
        <w:t>,</w:t>
      </w:r>
    </w:p>
    <w:p w14:paraId="1C9EB011" w14:textId="77777777" w:rsidR="00E34DD2" w:rsidRDefault="00E34DD2" w:rsidP="00E34DD2">
      <w:pPr>
        <w:pStyle w:val="SemEspaamento"/>
        <w:spacing w:line="360" w:lineRule="auto"/>
        <w:ind w:firstLine="851"/>
        <w:jc w:val="both"/>
      </w:pPr>
      <w:proofErr w:type="spellStart"/>
      <w:r>
        <w:t>their</w:t>
      </w:r>
      <w:proofErr w:type="spellEnd"/>
      <w:r>
        <w:t xml:space="preserve"> </w:t>
      </w:r>
      <w:proofErr w:type="spellStart"/>
      <w:r>
        <w:t>ability</w:t>
      </w:r>
      <w:proofErr w:type="spellEnd"/>
      <w:r>
        <w:t xml:space="preserve"> </w:t>
      </w:r>
      <w:proofErr w:type="spellStart"/>
      <w:r>
        <w:t>to</w:t>
      </w:r>
      <w:proofErr w:type="spellEnd"/>
      <w:r>
        <w:t xml:space="preserve"> improve </w:t>
      </w:r>
      <w:proofErr w:type="spellStart"/>
      <w:r>
        <w:t>health</w:t>
      </w:r>
      <w:proofErr w:type="spellEnd"/>
      <w:r>
        <w:t xml:space="preserve"> </w:t>
      </w:r>
      <w:proofErr w:type="spellStart"/>
      <w:r>
        <w:t>outcomes</w:t>
      </w:r>
      <w:proofErr w:type="spellEnd"/>
      <w:r>
        <w:t xml:space="preserve"> </w:t>
      </w:r>
      <w:proofErr w:type="spellStart"/>
      <w:r>
        <w:t>can</w:t>
      </w:r>
      <w:proofErr w:type="spellEnd"/>
      <w:r>
        <w:t xml:space="preserve"> </w:t>
      </w:r>
      <w:proofErr w:type="spellStart"/>
      <w:r>
        <w:t>be</w:t>
      </w:r>
      <w:proofErr w:type="spellEnd"/>
      <w:r>
        <w:t xml:space="preserve"> </w:t>
      </w:r>
      <w:proofErr w:type="spellStart"/>
      <w:r>
        <w:t>severely</w:t>
      </w:r>
      <w:proofErr w:type="spellEnd"/>
      <w:r>
        <w:t xml:space="preserve"> </w:t>
      </w:r>
      <w:proofErr w:type="spellStart"/>
      <w:r>
        <w:t>constrained</w:t>
      </w:r>
      <w:proofErr w:type="spellEnd"/>
      <w:r>
        <w:t>.</w:t>
      </w:r>
    </w:p>
    <w:p w14:paraId="0ED54C0D" w14:textId="77777777" w:rsidR="00E34DD2" w:rsidRDefault="00E34DD2" w:rsidP="00E34DD2">
      <w:pPr>
        <w:pStyle w:val="SemEspaamento"/>
        <w:spacing w:line="360" w:lineRule="auto"/>
        <w:ind w:firstLine="851"/>
        <w:jc w:val="both"/>
      </w:pPr>
      <w:proofErr w:type="spellStart"/>
      <w:r>
        <w:t>This</w:t>
      </w:r>
      <w:proofErr w:type="spellEnd"/>
      <w:r>
        <w:t xml:space="preserve"> </w:t>
      </w:r>
      <w:proofErr w:type="spellStart"/>
      <w:r>
        <w:t>may</w:t>
      </w:r>
      <w:proofErr w:type="spellEnd"/>
      <w:r>
        <w:t xml:space="preserve"> </w:t>
      </w:r>
      <w:proofErr w:type="spellStart"/>
      <w:r>
        <w:t>also</w:t>
      </w:r>
      <w:proofErr w:type="spellEnd"/>
      <w:r>
        <w:t xml:space="preserve"> </w:t>
      </w:r>
      <w:proofErr w:type="spellStart"/>
      <w:r>
        <w:t>be</w:t>
      </w:r>
      <w:proofErr w:type="spellEnd"/>
      <w:r>
        <w:t xml:space="preserve"> </w:t>
      </w:r>
      <w:proofErr w:type="spellStart"/>
      <w:r>
        <w:t>the</w:t>
      </w:r>
      <w:proofErr w:type="spellEnd"/>
      <w:r>
        <w:t xml:space="preserve"> case </w:t>
      </w:r>
      <w:proofErr w:type="spellStart"/>
      <w:r>
        <w:t>if</w:t>
      </w:r>
      <w:proofErr w:type="spellEnd"/>
      <w:r>
        <w:t xml:space="preserve"> </w:t>
      </w:r>
      <w:proofErr w:type="spellStart"/>
      <w:r>
        <w:t>doctors</w:t>
      </w:r>
      <w:proofErr w:type="spellEnd"/>
      <w:r>
        <w:t xml:space="preserve"> are </w:t>
      </w:r>
      <w:proofErr w:type="spellStart"/>
      <w:r>
        <w:t>placed</w:t>
      </w:r>
      <w:proofErr w:type="spellEnd"/>
      <w:r>
        <w:t xml:space="preserve"> </w:t>
      </w:r>
      <w:proofErr w:type="spellStart"/>
      <w:r>
        <w:t>where</w:t>
      </w:r>
      <w:proofErr w:type="spellEnd"/>
      <w:r>
        <w:t xml:space="preserve"> </w:t>
      </w:r>
      <w:proofErr w:type="spellStart"/>
      <w:r>
        <w:t>substitute</w:t>
      </w:r>
      <w:proofErr w:type="spellEnd"/>
      <w:r>
        <w:t xml:space="preserve"> inputs</w:t>
      </w:r>
    </w:p>
    <w:p w14:paraId="27D35A54" w14:textId="77777777" w:rsidR="00E34DD2" w:rsidRDefault="00E34DD2" w:rsidP="00E34DD2">
      <w:pPr>
        <w:pStyle w:val="SemEspaamento"/>
        <w:spacing w:line="360" w:lineRule="auto"/>
        <w:ind w:firstLine="851"/>
        <w:jc w:val="both"/>
      </w:pPr>
      <w:proofErr w:type="spellStart"/>
      <w:r>
        <w:t>exist</w:t>
      </w:r>
      <w:proofErr w:type="spellEnd"/>
      <w:r>
        <w:t xml:space="preserve">. As a </w:t>
      </w:r>
      <w:proofErr w:type="spellStart"/>
      <w:r>
        <w:t>corollary</w:t>
      </w:r>
      <w:proofErr w:type="spellEnd"/>
      <w:r>
        <w:t xml:space="preserve">, </w:t>
      </w:r>
      <w:proofErr w:type="spellStart"/>
      <w:r>
        <w:t>the</w:t>
      </w:r>
      <w:proofErr w:type="spellEnd"/>
      <w:r>
        <w:t xml:space="preserve"> </w:t>
      </w:r>
      <w:proofErr w:type="spellStart"/>
      <w:r>
        <w:t>existing</w:t>
      </w:r>
      <w:proofErr w:type="spellEnd"/>
      <w:r>
        <w:t xml:space="preserve"> </w:t>
      </w:r>
      <w:proofErr w:type="spellStart"/>
      <w:r>
        <w:t>evidence</w:t>
      </w:r>
      <w:proofErr w:type="spellEnd"/>
      <w:r>
        <w:t xml:space="preserve"> </w:t>
      </w:r>
      <w:proofErr w:type="spellStart"/>
      <w:r>
        <w:t>suggests</w:t>
      </w:r>
      <w:proofErr w:type="spellEnd"/>
      <w:r>
        <w:t xml:space="preserve"> </w:t>
      </w:r>
      <w:proofErr w:type="spellStart"/>
      <w:r>
        <w:t>that</w:t>
      </w:r>
      <w:proofErr w:type="spellEnd"/>
      <w:r>
        <w:t xml:space="preserve"> future in­</w:t>
      </w:r>
    </w:p>
    <w:p w14:paraId="723D068E" w14:textId="77777777" w:rsidR="00E34DD2" w:rsidRDefault="00E34DD2" w:rsidP="00E34DD2">
      <w:pPr>
        <w:pStyle w:val="SemEspaamento"/>
        <w:spacing w:line="360" w:lineRule="auto"/>
        <w:ind w:firstLine="851"/>
        <w:jc w:val="both"/>
      </w:pPr>
      <w:proofErr w:type="spellStart"/>
      <w:r>
        <w:t>terventions</w:t>
      </w:r>
      <w:proofErr w:type="spellEnd"/>
      <w:r>
        <w:t xml:space="preserve"> </w:t>
      </w:r>
      <w:proofErr w:type="spellStart"/>
      <w:r>
        <w:t>should</w:t>
      </w:r>
      <w:proofErr w:type="spellEnd"/>
      <w:r>
        <w:t xml:space="preserve"> </w:t>
      </w:r>
      <w:proofErr w:type="spellStart"/>
      <w:r>
        <w:t>focus</w:t>
      </w:r>
      <w:proofErr w:type="spellEnd"/>
      <w:r>
        <w:t xml:space="preserve"> </w:t>
      </w:r>
      <w:proofErr w:type="spellStart"/>
      <w:r>
        <w:t>not</w:t>
      </w:r>
      <w:proofErr w:type="spellEnd"/>
      <w:r>
        <w:t xml:space="preserve"> </w:t>
      </w:r>
      <w:proofErr w:type="spellStart"/>
      <w:r>
        <w:t>only</w:t>
      </w:r>
      <w:proofErr w:type="spellEnd"/>
      <w:r>
        <w:t xml:space="preserve"> </w:t>
      </w:r>
      <w:proofErr w:type="spellStart"/>
      <w:r>
        <w:t>on</w:t>
      </w:r>
      <w:proofErr w:type="spellEnd"/>
      <w:r>
        <w:t xml:space="preserve"> </w:t>
      </w:r>
      <w:proofErr w:type="spellStart"/>
      <w:r>
        <w:t>increasing</w:t>
      </w:r>
      <w:proofErr w:type="spellEnd"/>
      <w:r>
        <w:t xml:space="preserve"> </w:t>
      </w:r>
      <w:proofErr w:type="spellStart"/>
      <w:r>
        <w:t>doctor</w:t>
      </w:r>
      <w:proofErr w:type="spellEnd"/>
      <w:r>
        <w:t xml:space="preserve"> </w:t>
      </w:r>
      <w:proofErr w:type="spellStart"/>
      <w:r>
        <w:t>supply</w:t>
      </w:r>
      <w:proofErr w:type="spellEnd"/>
      <w:r>
        <w:t xml:space="preserve"> </w:t>
      </w:r>
      <w:proofErr w:type="spellStart"/>
      <w:r>
        <w:t>but</w:t>
      </w:r>
      <w:proofErr w:type="spellEnd"/>
      <w:r>
        <w:t xml:space="preserve"> </w:t>
      </w:r>
      <w:proofErr w:type="spellStart"/>
      <w:r>
        <w:t>also</w:t>
      </w:r>
      <w:proofErr w:type="spellEnd"/>
    </w:p>
    <w:p w14:paraId="2A315EB6" w14:textId="77777777" w:rsidR="00E34DD2" w:rsidRDefault="00E34DD2" w:rsidP="00E34DD2">
      <w:pPr>
        <w:pStyle w:val="SemEspaamento"/>
        <w:spacing w:line="360" w:lineRule="auto"/>
        <w:ind w:firstLine="851"/>
        <w:jc w:val="both"/>
      </w:pPr>
      <w:proofErr w:type="spellStart"/>
      <w:r>
        <w:t>on</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substitute</w:t>
      </w:r>
      <w:proofErr w:type="spellEnd"/>
      <w:r>
        <w:t xml:space="preserve"> inputs are </w:t>
      </w:r>
      <w:proofErr w:type="spellStart"/>
      <w:r>
        <w:t>not</w:t>
      </w:r>
      <w:proofErr w:type="spellEnd"/>
      <w:r>
        <w:t xml:space="preserve"> </w:t>
      </w:r>
      <w:proofErr w:type="spellStart"/>
      <w:r>
        <w:t>present</w:t>
      </w:r>
      <w:proofErr w:type="spellEnd"/>
      <w:r>
        <w:t xml:space="preserve">, </w:t>
      </w:r>
      <w:proofErr w:type="spellStart"/>
      <w:r>
        <w:t>and</w:t>
      </w:r>
      <w:proofErr w:type="spellEnd"/>
      <w:r>
        <w:t xml:space="preserve"> </w:t>
      </w:r>
      <w:proofErr w:type="spellStart"/>
      <w:r>
        <w:t>that</w:t>
      </w:r>
      <w:proofErr w:type="spellEnd"/>
      <w:r>
        <w:t xml:space="preserve"> </w:t>
      </w:r>
      <w:proofErr w:type="spellStart"/>
      <w:r>
        <w:t>all</w:t>
      </w:r>
      <w:proofErr w:type="spellEnd"/>
      <w:r>
        <w:t xml:space="preserve"> </w:t>
      </w:r>
      <w:proofErr w:type="spellStart"/>
      <w:r>
        <w:t>necessary</w:t>
      </w:r>
      <w:proofErr w:type="spellEnd"/>
    </w:p>
    <w:p w14:paraId="542C1926" w14:textId="35BD9101" w:rsidR="00E34DD2" w:rsidRDefault="00E34DD2" w:rsidP="00E34DD2">
      <w:pPr>
        <w:pStyle w:val="SemEspaamento"/>
        <w:spacing w:line="360" w:lineRule="auto"/>
        <w:ind w:firstLine="851"/>
        <w:jc w:val="both"/>
      </w:pPr>
      <w:proofErr w:type="spellStart"/>
      <w:r>
        <w:t>complementary</w:t>
      </w:r>
      <w:proofErr w:type="spellEnd"/>
      <w:r>
        <w:t xml:space="preserve"> inputs are </w:t>
      </w:r>
      <w:proofErr w:type="spellStart"/>
      <w:r>
        <w:t>available</w:t>
      </w:r>
      <w:proofErr w:type="spellEnd"/>
      <w:r>
        <w:t xml:space="preserve"> </w:t>
      </w:r>
      <w:proofErr w:type="spellStart"/>
      <w:r>
        <w:t>to</w:t>
      </w:r>
      <w:proofErr w:type="spellEnd"/>
      <w:r>
        <w:t xml:space="preserve"> </w:t>
      </w:r>
      <w:proofErr w:type="spellStart"/>
      <w:r>
        <w:t>support</w:t>
      </w:r>
      <w:proofErr w:type="spellEnd"/>
      <w:r>
        <w:t xml:space="preserve"> </w:t>
      </w:r>
      <w:proofErr w:type="spellStart"/>
      <w:r>
        <w:t>effective</w:t>
      </w:r>
      <w:proofErr w:type="spellEnd"/>
      <w:r>
        <w:t xml:space="preserve"> </w:t>
      </w:r>
      <w:proofErr w:type="spellStart"/>
      <w:r>
        <w:t>care</w:t>
      </w:r>
      <w:proofErr w:type="spellEnd"/>
      <w:r>
        <w:t xml:space="preserve"> delivery.</w:t>
      </w:r>
      <w:r w:rsidR="00BC7E8F">
        <w:t xml:space="preserve"> (rocha </w:t>
      </w:r>
      <w:proofErr w:type="spellStart"/>
      <w:r w:rsidR="00BC7E8F">
        <w:t>rudi</w:t>
      </w:r>
      <w:proofErr w:type="spellEnd"/>
      <w:r w:rsidR="00BC7E8F">
        <w:t>)</w:t>
      </w:r>
    </w:p>
    <w:p w14:paraId="7E4AE397" w14:textId="77777777" w:rsidR="00E34DD2" w:rsidRDefault="00E34DD2" w:rsidP="00400713">
      <w:pPr>
        <w:pStyle w:val="SemEspaamento"/>
        <w:spacing w:line="360" w:lineRule="auto"/>
        <w:ind w:firstLine="851"/>
        <w:jc w:val="both"/>
        <w:rPr>
          <w:rFonts w:ascii="Times New Roman" w:hAnsi="Times New Roman" w:cs="Times New Roman"/>
          <w:sz w:val="24"/>
          <w:szCs w:val="24"/>
        </w:rPr>
      </w:pPr>
    </w:p>
    <w:p w14:paraId="1A73A948" w14:textId="7B9E9037" w:rsidR="006A55BB" w:rsidRDefault="006A55BB" w:rsidP="00400713">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Considerações Finais </w:t>
      </w:r>
    </w:p>
    <w:p w14:paraId="0D0F7CCE" w14:textId="263390D4" w:rsidR="006A55BB" w:rsidRDefault="006A55BB" w:rsidP="00400713">
      <w:pPr>
        <w:pStyle w:val="SemEspaamento"/>
        <w:spacing w:line="360" w:lineRule="auto"/>
        <w:ind w:firstLine="851"/>
        <w:jc w:val="both"/>
        <w:rPr>
          <w:rFonts w:ascii="Times New Roman" w:hAnsi="Times New Roman" w:cs="Times New Roman"/>
          <w:sz w:val="24"/>
          <w:szCs w:val="24"/>
        </w:rPr>
      </w:pPr>
    </w:p>
    <w:p w14:paraId="26B3DA8B" w14:textId="77777777" w:rsidR="006A55BB" w:rsidRDefault="006A55BB" w:rsidP="006A55BB">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Limitações </w:t>
      </w:r>
    </w:p>
    <w:p w14:paraId="5CD3D0AC" w14:textId="6FE9E23B" w:rsidR="006A55BB" w:rsidRDefault="006A55BB" w:rsidP="00B35A1B">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Os dados foram referentes a apenas um ciclo do programa</w:t>
      </w:r>
      <w:r w:rsidR="00AF01E3">
        <w:rPr>
          <w:rFonts w:ascii="Times New Roman" w:hAnsi="Times New Roman" w:cs="Times New Roman"/>
          <w:sz w:val="24"/>
          <w:szCs w:val="24"/>
        </w:rPr>
        <w:t xml:space="preserve">. Não foi possível utilizar de outros ciclos, pois, os mais antigos não continham dados a nível indivíduo e os </w:t>
      </w:r>
      <w:r w:rsidR="00AF01E3">
        <w:rPr>
          <w:rFonts w:ascii="Times New Roman" w:hAnsi="Times New Roman" w:cs="Times New Roman"/>
          <w:sz w:val="24"/>
          <w:szCs w:val="24"/>
        </w:rPr>
        <w:lastRenderedPageBreak/>
        <w:t xml:space="preserve">mais recentes não tiveram tempo suficiente para concluir o ciclo completo. O 18º Ciclo do PMM perpassou períodos de instabilidades sobre a continuidade do programa e a pandemia de Covid-19. Portanto, é importante que estudos futuros </w:t>
      </w:r>
      <w:r w:rsidR="00B35A1B">
        <w:rPr>
          <w:rFonts w:ascii="Times New Roman" w:hAnsi="Times New Roman" w:cs="Times New Roman"/>
          <w:sz w:val="24"/>
          <w:szCs w:val="24"/>
        </w:rPr>
        <w:t>se abasteçam de dados de ciclos subsequentes a fim de</w:t>
      </w:r>
      <w:r w:rsidR="00AF01E3">
        <w:rPr>
          <w:rFonts w:ascii="Times New Roman" w:hAnsi="Times New Roman" w:cs="Times New Roman"/>
          <w:sz w:val="24"/>
          <w:szCs w:val="24"/>
        </w:rPr>
        <w:t xml:space="preserve"> </w:t>
      </w:r>
      <w:r w:rsidR="00B35A1B">
        <w:rPr>
          <w:rFonts w:ascii="Times New Roman" w:hAnsi="Times New Roman" w:cs="Times New Roman"/>
          <w:sz w:val="24"/>
          <w:szCs w:val="24"/>
        </w:rPr>
        <w:t>avaliar os modelos alcançados neste estudo e evoluí-los</w:t>
      </w:r>
      <w:r w:rsidR="00AF01E3">
        <w:rPr>
          <w:rFonts w:ascii="Times New Roman" w:hAnsi="Times New Roman" w:cs="Times New Roman"/>
          <w:sz w:val="24"/>
          <w:szCs w:val="24"/>
        </w:rPr>
        <w:t xml:space="preserve">. </w:t>
      </w:r>
    </w:p>
    <w:p w14:paraId="4304F48A" w14:textId="77777777" w:rsidR="006A55BB" w:rsidRDefault="006A55BB" w:rsidP="006A55BB">
      <w:pPr>
        <w:pStyle w:val="SemEspaamento"/>
        <w:spacing w:line="360" w:lineRule="auto"/>
        <w:jc w:val="both"/>
        <w:rPr>
          <w:rFonts w:ascii="Times New Roman" w:hAnsi="Times New Roman" w:cs="Times New Roman"/>
          <w:sz w:val="24"/>
          <w:szCs w:val="24"/>
        </w:rPr>
      </w:pPr>
    </w:p>
    <w:p w14:paraId="2347CC04" w14:textId="2B7CBB40" w:rsidR="006A55BB" w:rsidRDefault="006A55BB" w:rsidP="006A55BB">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trabalho contou apenas com dados públicos, que foram compilados a partir de uma coleção de fontes. Uma possível parceria com o Ministério da Saúde poderia </w:t>
      </w:r>
    </w:p>
    <w:p w14:paraId="6B2852E6" w14:textId="05013ACB" w:rsidR="006A55BB" w:rsidRDefault="006A55BB" w:rsidP="006A55BB">
      <w:pPr>
        <w:pStyle w:val="SemEspaamento"/>
        <w:spacing w:line="360" w:lineRule="auto"/>
        <w:jc w:val="both"/>
        <w:rPr>
          <w:rFonts w:ascii="Times New Roman" w:hAnsi="Times New Roman" w:cs="Times New Roman"/>
          <w:sz w:val="24"/>
          <w:szCs w:val="24"/>
        </w:rPr>
      </w:pPr>
    </w:p>
    <w:p w14:paraId="1B392D54" w14:textId="3AC7E015" w:rsidR="006A55BB" w:rsidRDefault="006A55BB" w:rsidP="006A55BB">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Estudos Futuros </w:t>
      </w:r>
    </w:p>
    <w:p w14:paraId="7C47A362" w14:textId="7D3CCF3D" w:rsidR="00590C7A" w:rsidRDefault="00590C7A" w:rsidP="006A55BB">
      <w:pPr>
        <w:pStyle w:val="SemEspaamento"/>
        <w:spacing w:line="360" w:lineRule="auto"/>
        <w:jc w:val="both"/>
        <w:rPr>
          <w:rFonts w:ascii="Times New Roman" w:hAnsi="Times New Roman" w:cs="Times New Roman"/>
          <w:sz w:val="24"/>
          <w:szCs w:val="24"/>
        </w:rPr>
      </w:pPr>
    </w:p>
    <w:p w14:paraId="20E75ABD" w14:textId="6690B6A3" w:rsidR="00590C7A" w:rsidRDefault="00590C7A" w:rsidP="006A55BB">
      <w:pPr>
        <w:pStyle w:val="SemEspaamento"/>
        <w:spacing w:line="360" w:lineRule="auto"/>
        <w:jc w:val="both"/>
        <w:rPr>
          <w:rFonts w:ascii="Times New Roman" w:hAnsi="Times New Roman" w:cs="Times New Roman"/>
          <w:sz w:val="24"/>
          <w:szCs w:val="24"/>
        </w:rPr>
      </w:pPr>
    </w:p>
    <w:p w14:paraId="58BB6AF9" w14:textId="02A9748C" w:rsidR="00590C7A" w:rsidRDefault="00590C7A" w:rsidP="006A55BB">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Referencial</w:t>
      </w:r>
    </w:p>
    <w:sdt>
      <w:sdtPr>
        <w:rPr>
          <w:rFonts w:ascii="Times New Roman" w:hAnsi="Times New Roman" w:cs="Times New Roman"/>
          <w:color w:val="000000"/>
          <w:sz w:val="24"/>
          <w:szCs w:val="24"/>
        </w:rPr>
        <w:tag w:val="MENDELEY_BIBLIOGRAPHY"/>
        <w:id w:val="-1231611643"/>
        <w:placeholder>
          <w:docPart w:val="DefaultPlaceholder_-1854013440"/>
        </w:placeholder>
      </w:sdtPr>
      <w:sdtEndPr/>
      <w:sdtContent>
        <w:p w14:paraId="53ECB3A9" w14:textId="77777777" w:rsidR="00AA600F" w:rsidRDefault="00AA600F">
          <w:pPr>
            <w:autoSpaceDE w:val="0"/>
            <w:autoSpaceDN w:val="0"/>
            <w:ind w:hanging="480"/>
            <w:divId w:val="1076706797"/>
            <w:rPr>
              <w:rFonts w:eastAsia="Times New Roman"/>
              <w:sz w:val="24"/>
              <w:szCs w:val="24"/>
            </w:rPr>
          </w:pPr>
          <w:r>
            <w:rPr>
              <w:rFonts w:eastAsia="Times New Roman"/>
            </w:rPr>
            <w:t>Brasil. (2023). Lei n</w:t>
          </w:r>
          <w:r>
            <w:rPr>
              <w:rFonts w:eastAsia="Times New Roman"/>
              <w:vertAlign w:val="superscript"/>
            </w:rPr>
            <w:t>o</w:t>
          </w:r>
          <w:r>
            <w:rPr>
              <w:rFonts w:eastAsia="Times New Roman"/>
            </w:rPr>
            <w:t xml:space="preserve"> 14.621, de 14 de </w:t>
          </w:r>
          <w:proofErr w:type="gramStart"/>
          <w:r>
            <w:rPr>
              <w:rFonts w:eastAsia="Times New Roman"/>
            </w:rPr>
            <w:t>Julho</w:t>
          </w:r>
          <w:proofErr w:type="gramEnd"/>
          <w:r>
            <w:rPr>
              <w:rFonts w:eastAsia="Times New Roman"/>
            </w:rPr>
            <w:t xml:space="preserve"> de 2023. In </w:t>
          </w:r>
          <w:r>
            <w:rPr>
              <w:rFonts w:eastAsia="Times New Roman"/>
              <w:i/>
              <w:iCs/>
            </w:rPr>
            <w:t>Lei n</w:t>
          </w:r>
          <w:r>
            <w:rPr>
              <w:rFonts w:eastAsia="Times New Roman"/>
              <w:i/>
              <w:iCs/>
              <w:vertAlign w:val="superscript"/>
            </w:rPr>
            <w:t>o</w:t>
          </w:r>
          <w:r>
            <w:rPr>
              <w:rFonts w:eastAsia="Times New Roman"/>
              <w:i/>
              <w:iCs/>
            </w:rPr>
            <w:t xml:space="preserve"> 14.621, de 14 de </w:t>
          </w:r>
          <w:proofErr w:type="gramStart"/>
          <w:r>
            <w:rPr>
              <w:rFonts w:eastAsia="Times New Roman"/>
              <w:i/>
              <w:iCs/>
            </w:rPr>
            <w:t>Julho</w:t>
          </w:r>
          <w:proofErr w:type="gramEnd"/>
          <w:r>
            <w:rPr>
              <w:rFonts w:eastAsia="Times New Roman"/>
              <w:i/>
              <w:iCs/>
            </w:rPr>
            <w:t xml:space="preserve"> de 2023</w:t>
          </w:r>
          <w:r>
            <w:rPr>
              <w:rFonts w:eastAsia="Times New Roman"/>
            </w:rPr>
            <w:t>.</w:t>
          </w:r>
        </w:p>
        <w:p w14:paraId="3AB54791" w14:textId="77777777" w:rsidR="00AA600F" w:rsidRDefault="00AA600F">
          <w:pPr>
            <w:autoSpaceDE w:val="0"/>
            <w:autoSpaceDN w:val="0"/>
            <w:ind w:hanging="480"/>
            <w:divId w:val="1319773641"/>
            <w:rPr>
              <w:rFonts w:eastAsia="Times New Roman"/>
            </w:rPr>
          </w:pPr>
          <w:proofErr w:type="spellStart"/>
          <w:r>
            <w:rPr>
              <w:rFonts w:eastAsia="Times New Roman"/>
            </w:rPr>
            <w:t>Cambricoli</w:t>
          </w:r>
          <w:proofErr w:type="spellEnd"/>
          <w:r>
            <w:rPr>
              <w:rFonts w:eastAsia="Times New Roman"/>
            </w:rPr>
            <w:t xml:space="preserve">, F. (2023, </w:t>
          </w:r>
          <w:proofErr w:type="spellStart"/>
          <w:r>
            <w:rPr>
              <w:rFonts w:eastAsia="Times New Roman"/>
            </w:rPr>
            <w:t>March</w:t>
          </w:r>
          <w:proofErr w:type="spellEnd"/>
          <w:r>
            <w:rPr>
              <w:rFonts w:eastAsia="Times New Roman"/>
            </w:rPr>
            <w:t xml:space="preserve"> 21). Mais Médicos terá desafio de fixar profissionais e versão de especialistas, diz ministra da Saúde. </w:t>
          </w:r>
          <w:r>
            <w:rPr>
              <w:rFonts w:eastAsia="Times New Roman"/>
              <w:i/>
              <w:iCs/>
            </w:rPr>
            <w:t>Estadão/Saúde</w:t>
          </w:r>
          <w:r>
            <w:rPr>
              <w:rFonts w:eastAsia="Times New Roman"/>
            </w:rPr>
            <w:t>.</w:t>
          </w:r>
        </w:p>
        <w:p w14:paraId="5787521A" w14:textId="77777777" w:rsidR="00AA600F" w:rsidRDefault="00AA600F">
          <w:pPr>
            <w:autoSpaceDE w:val="0"/>
            <w:autoSpaceDN w:val="0"/>
            <w:ind w:hanging="480"/>
            <w:divId w:val="480778218"/>
            <w:rPr>
              <w:rFonts w:eastAsia="Times New Roman"/>
            </w:rPr>
          </w:pPr>
          <w:r>
            <w:rPr>
              <w:rFonts w:eastAsia="Times New Roman"/>
            </w:rPr>
            <w:t xml:space="preserve">Cury, G. C., &amp; Fonseca, A. F. (2023). A retomada do Programa Mais Médicos em 2023. </w:t>
          </w:r>
          <w:r>
            <w:rPr>
              <w:rFonts w:eastAsia="Times New Roman"/>
              <w:i/>
              <w:iCs/>
            </w:rPr>
            <w:t>Trabalho, Educação e Saúde</w:t>
          </w:r>
          <w:r>
            <w:rPr>
              <w:rFonts w:eastAsia="Times New Roman"/>
            </w:rPr>
            <w:t xml:space="preserve">, </w:t>
          </w:r>
          <w:r>
            <w:rPr>
              <w:rFonts w:eastAsia="Times New Roman"/>
              <w:i/>
              <w:iCs/>
            </w:rPr>
            <w:t>21</w:t>
          </w:r>
          <w:r>
            <w:rPr>
              <w:rFonts w:eastAsia="Times New Roman"/>
            </w:rPr>
            <w:t>. https://doi.org/10.1590/1981-7746-ojs2415</w:t>
          </w:r>
        </w:p>
        <w:p w14:paraId="7D6593C5" w14:textId="77777777" w:rsidR="00AA600F" w:rsidRDefault="00AA600F">
          <w:pPr>
            <w:autoSpaceDE w:val="0"/>
            <w:autoSpaceDN w:val="0"/>
            <w:ind w:hanging="480"/>
            <w:divId w:val="1814373974"/>
            <w:rPr>
              <w:rFonts w:eastAsia="Times New Roman"/>
            </w:rPr>
          </w:pPr>
          <w:proofErr w:type="spellStart"/>
          <w:r>
            <w:rPr>
              <w:rFonts w:eastAsia="Times New Roman"/>
            </w:rPr>
            <w:t>Freer</w:t>
          </w:r>
          <w:proofErr w:type="spellEnd"/>
          <w:r>
            <w:rPr>
              <w:rFonts w:eastAsia="Times New Roman"/>
            </w:rPr>
            <w:t xml:space="preserve">, J. (2017). </w:t>
          </w:r>
          <w:proofErr w:type="spellStart"/>
          <w:r>
            <w:rPr>
              <w:rFonts w:eastAsia="Times New Roman"/>
            </w:rPr>
            <w:t>Sustainable</w:t>
          </w:r>
          <w:proofErr w:type="spellEnd"/>
          <w:r>
            <w:rPr>
              <w:rFonts w:eastAsia="Times New Roman"/>
            </w:rPr>
            <w:t xml:space="preserve"> </w:t>
          </w:r>
          <w:proofErr w:type="spellStart"/>
          <w:r>
            <w:rPr>
              <w:rFonts w:eastAsia="Times New Roman"/>
            </w:rPr>
            <w:t>development</w:t>
          </w:r>
          <w:proofErr w:type="spellEnd"/>
          <w:r>
            <w:rPr>
              <w:rFonts w:eastAsia="Times New Roman"/>
            </w:rPr>
            <w:t xml:space="preserve"> </w:t>
          </w:r>
          <w:proofErr w:type="spellStart"/>
          <w:r>
            <w:rPr>
              <w:rFonts w:eastAsia="Times New Roman"/>
            </w:rPr>
            <w:t>goals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human</w:t>
          </w:r>
          <w:proofErr w:type="spellEnd"/>
          <w:r>
            <w:rPr>
              <w:rFonts w:eastAsia="Times New Roman"/>
            </w:rPr>
            <w:t xml:space="preserve"> </w:t>
          </w:r>
          <w:proofErr w:type="spellStart"/>
          <w:r>
            <w:rPr>
              <w:rFonts w:eastAsia="Times New Roman"/>
            </w:rPr>
            <w:t>resources</w:t>
          </w:r>
          <w:proofErr w:type="spellEnd"/>
          <w:r>
            <w:rPr>
              <w:rFonts w:eastAsia="Times New Roman"/>
            </w:rPr>
            <w:t xml:space="preserve"> </w:t>
          </w:r>
          <w:proofErr w:type="spellStart"/>
          <w:r>
            <w:rPr>
              <w:rFonts w:eastAsia="Times New Roman"/>
            </w:rPr>
            <w:t>crisis</w:t>
          </w:r>
          <w:proofErr w:type="spellEnd"/>
          <w:r>
            <w:rPr>
              <w:rFonts w:eastAsia="Times New Roman"/>
            </w:rPr>
            <w:t xml:space="preserve">. </w:t>
          </w:r>
          <w:proofErr w:type="spellStart"/>
          <w:r>
            <w:rPr>
              <w:rFonts w:eastAsia="Times New Roman"/>
              <w:i/>
              <w:iCs/>
            </w:rPr>
            <w:t>International</w:t>
          </w:r>
          <w:proofErr w:type="spellEnd"/>
          <w:r>
            <w:rPr>
              <w:rFonts w:eastAsia="Times New Roman"/>
              <w:i/>
              <w:iCs/>
            </w:rPr>
            <w:t xml:space="preserve"> Health</w:t>
          </w:r>
          <w:r>
            <w:rPr>
              <w:rFonts w:eastAsia="Times New Roman"/>
            </w:rPr>
            <w:t xml:space="preserve">, </w:t>
          </w:r>
          <w:r>
            <w:rPr>
              <w:rFonts w:eastAsia="Times New Roman"/>
              <w:i/>
              <w:iCs/>
            </w:rPr>
            <w:t>9</w:t>
          </w:r>
          <w:r>
            <w:rPr>
              <w:rFonts w:eastAsia="Times New Roman"/>
            </w:rPr>
            <w:t>(1), 1–2. https://doi.org/10.1093/inthealth/ihw042</w:t>
          </w:r>
        </w:p>
        <w:p w14:paraId="3CE2F516" w14:textId="77777777" w:rsidR="00AA600F" w:rsidRDefault="00AA600F">
          <w:pPr>
            <w:autoSpaceDE w:val="0"/>
            <w:autoSpaceDN w:val="0"/>
            <w:ind w:hanging="480"/>
            <w:divId w:val="1146897395"/>
            <w:rPr>
              <w:rFonts w:eastAsia="Times New Roman"/>
            </w:rPr>
          </w:pPr>
          <w:proofErr w:type="spellStart"/>
          <w:r>
            <w:rPr>
              <w:rFonts w:eastAsia="Times New Roman"/>
            </w:rPr>
            <w:t>Hone</w:t>
          </w:r>
          <w:proofErr w:type="spellEnd"/>
          <w:r>
            <w:rPr>
              <w:rFonts w:eastAsia="Times New Roman"/>
            </w:rPr>
            <w:t xml:space="preserve">, T., Powell-Jackson, T., Santos, L. M. P., De Sousa Soares, R., De Oliveira, F. P., Sanchez, M. N., Harris, M., De Oliveira De Souza Santos, F., &amp; </w:t>
          </w:r>
          <w:proofErr w:type="spellStart"/>
          <w:r>
            <w:rPr>
              <w:rFonts w:eastAsia="Times New Roman"/>
            </w:rPr>
            <w:t>Millett</w:t>
          </w:r>
          <w:proofErr w:type="spellEnd"/>
          <w:r>
            <w:rPr>
              <w:rFonts w:eastAsia="Times New Roman"/>
            </w:rPr>
            <w:t xml:space="preserve">, C. (2020). </w:t>
          </w:r>
          <w:proofErr w:type="spellStart"/>
          <w:r>
            <w:rPr>
              <w:rFonts w:eastAsia="Times New Roman"/>
            </w:rPr>
            <w:t>Impact</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Programa Mais médicos (more </w:t>
          </w:r>
          <w:proofErr w:type="spellStart"/>
          <w:r>
            <w:rPr>
              <w:rFonts w:eastAsia="Times New Roman"/>
            </w:rPr>
            <w:t>doctors</w:t>
          </w:r>
          <w:proofErr w:type="spellEnd"/>
          <w:r>
            <w:rPr>
              <w:rFonts w:eastAsia="Times New Roman"/>
            </w:rPr>
            <w:t xml:space="preserve"> </w:t>
          </w:r>
          <w:proofErr w:type="spellStart"/>
          <w:r>
            <w:rPr>
              <w:rFonts w:eastAsia="Times New Roman"/>
            </w:rPr>
            <w:t>Programme</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primary</w:t>
          </w:r>
          <w:proofErr w:type="spellEnd"/>
          <w:r>
            <w:rPr>
              <w:rFonts w:eastAsia="Times New Roman"/>
            </w:rPr>
            <w:t xml:space="preserve"> </w:t>
          </w:r>
          <w:proofErr w:type="spellStart"/>
          <w:r>
            <w:rPr>
              <w:rFonts w:eastAsia="Times New Roman"/>
            </w:rPr>
            <w:t>care</w:t>
          </w:r>
          <w:proofErr w:type="spellEnd"/>
          <w:r>
            <w:rPr>
              <w:rFonts w:eastAsia="Times New Roman"/>
            </w:rPr>
            <w:t xml:space="preserve"> </w:t>
          </w:r>
          <w:proofErr w:type="spellStart"/>
          <w:r>
            <w:rPr>
              <w:rFonts w:eastAsia="Times New Roman"/>
            </w:rPr>
            <w:t>doctor</w:t>
          </w:r>
          <w:proofErr w:type="spellEnd"/>
          <w:r>
            <w:rPr>
              <w:rFonts w:eastAsia="Times New Roman"/>
            </w:rPr>
            <w:t xml:space="preserve"> </w:t>
          </w:r>
          <w:proofErr w:type="spellStart"/>
          <w:r>
            <w:rPr>
              <w:rFonts w:eastAsia="Times New Roman"/>
            </w:rPr>
            <w:t>supply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amenable</w:t>
          </w:r>
          <w:proofErr w:type="spellEnd"/>
          <w:r>
            <w:rPr>
              <w:rFonts w:eastAsia="Times New Roman"/>
            </w:rPr>
            <w:t xml:space="preserve"> </w:t>
          </w:r>
          <w:proofErr w:type="spellStart"/>
          <w:r>
            <w:rPr>
              <w:rFonts w:eastAsia="Times New Roman"/>
            </w:rPr>
            <w:t>mortality</w:t>
          </w:r>
          <w:proofErr w:type="spellEnd"/>
          <w:r>
            <w:rPr>
              <w:rFonts w:eastAsia="Times New Roman"/>
            </w:rPr>
            <w:t xml:space="preserve">: </w:t>
          </w:r>
          <w:proofErr w:type="spellStart"/>
          <w:r>
            <w:rPr>
              <w:rFonts w:eastAsia="Times New Roman"/>
            </w:rPr>
            <w:t>quasi</w:t>
          </w:r>
          <w:proofErr w:type="spellEnd"/>
          <w:r>
            <w:rPr>
              <w:rFonts w:eastAsia="Times New Roman"/>
            </w:rPr>
            <w:t xml:space="preserve">-experimental </w:t>
          </w:r>
          <w:proofErr w:type="spellStart"/>
          <w:r>
            <w:rPr>
              <w:rFonts w:eastAsia="Times New Roman"/>
            </w:rPr>
            <w:t>study</w:t>
          </w:r>
          <w:proofErr w:type="spellEnd"/>
          <w:r>
            <w:rPr>
              <w:rFonts w:eastAsia="Times New Roman"/>
            </w:rPr>
            <w:t xml:space="preserve"> </w:t>
          </w:r>
          <w:proofErr w:type="spellStart"/>
          <w:r>
            <w:rPr>
              <w:rFonts w:eastAsia="Times New Roman"/>
            </w:rPr>
            <w:t>of</w:t>
          </w:r>
          <w:proofErr w:type="spellEnd"/>
          <w:r>
            <w:rPr>
              <w:rFonts w:eastAsia="Times New Roman"/>
            </w:rPr>
            <w:t xml:space="preserve"> 5565 </w:t>
          </w:r>
          <w:proofErr w:type="spellStart"/>
          <w:r>
            <w:rPr>
              <w:rFonts w:eastAsia="Times New Roman"/>
            </w:rPr>
            <w:t>Brazilian</w:t>
          </w:r>
          <w:proofErr w:type="spellEnd"/>
          <w:r>
            <w:rPr>
              <w:rFonts w:eastAsia="Times New Roman"/>
            </w:rPr>
            <w:t xml:space="preserve"> </w:t>
          </w:r>
          <w:proofErr w:type="spellStart"/>
          <w:r>
            <w:rPr>
              <w:rFonts w:eastAsia="Times New Roman"/>
            </w:rPr>
            <w:t>municipalities</w:t>
          </w:r>
          <w:proofErr w:type="spellEnd"/>
          <w:r>
            <w:rPr>
              <w:rFonts w:eastAsia="Times New Roman"/>
            </w:rPr>
            <w:t xml:space="preserve">. </w:t>
          </w:r>
          <w:r>
            <w:rPr>
              <w:rFonts w:eastAsia="Times New Roman"/>
              <w:i/>
              <w:iCs/>
            </w:rPr>
            <w:t xml:space="preserve">BMC Health Services </w:t>
          </w:r>
          <w:proofErr w:type="spellStart"/>
          <w:r>
            <w:rPr>
              <w:rFonts w:eastAsia="Times New Roman"/>
              <w:i/>
              <w:iCs/>
            </w:rPr>
            <w:t>Research</w:t>
          </w:r>
          <w:proofErr w:type="spellEnd"/>
          <w:r>
            <w:rPr>
              <w:rFonts w:eastAsia="Times New Roman"/>
            </w:rPr>
            <w:t xml:space="preserve">, </w:t>
          </w:r>
          <w:r>
            <w:rPr>
              <w:rFonts w:eastAsia="Times New Roman"/>
              <w:i/>
              <w:iCs/>
            </w:rPr>
            <w:t>20</w:t>
          </w:r>
          <w:r>
            <w:rPr>
              <w:rFonts w:eastAsia="Times New Roman"/>
            </w:rPr>
            <w:t>(1). https://doi.org/10.1186/s12913-020-05716-2</w:t>
          </w:r>
        </w:p>
        <w:p w14:paraId="69E12508" w14:textId="77777777" w:rsidR="00AA600F" w:rsidRDefault="00AA600F">
          <w:pPr>
            <w:autoSpaceDE w:val="0"/>
            <w:autoSpaceDN w:val="0"/>
            <w:ind w:hanging="480"/>
            <w:divId w:val="1486774315"/>
            <w:rPr>
              <w:rFonts w:eastAsia="Times New Roman"/>
            </w:rPr>
          </w:pPr>
          <w:proofErr w:type="spellStart"/>
          <w:r>
            <w:rPr>
              <w:rFonts w:eastAsia="Times New Roman"/>
            </w:rPr>
            <w:t>Maffioli</w:t>
          </w:r>
          <w:proofErr w:type="spellEnd"/>
          <w:r>
            <w:rPr>
              <w:rFonts w:eastAsia="Times New Roman"/>
            </w:rPr>
            <w:t xml:space="preserve">, E. M., Hernandes Rocha, T. A., Vivas, G., Rosales, C., </w:t>
          </w:r>
          <w:proofErr w:type="spellStart"/>
          <w:r>
            <w:rPr>
              <w:rFonts w:eastAsia="Times New Roman"/>
            </w:rPr>
            <w:t>Staton</w:t>
          </w:r>
          <w:proofErr w:type="spellEnd"/>
          <w:r>
            <w:rPr>
              <w:rFonts w:eastAsia="Times New Roman"/>
            </w:rPr>
            <w:t xml:space="preserve">, C., &amp; </w:t>
          </w:r>
          <w:proofErr w:type="spellStart"/>
          <w:r>
            <w:rPr>
              <w:rFonts w:eastAsia="Times New Roman"/>
            </w:rPr>
            <w:t>Nickenig</w:t>
          </w:r>
          <w:proofErr w:type="spellEnd"/>
          <w:r>
            <w:rPr>
              <w:rFonts w:eastAsia="Times New Roman"/>
            </w:rPr>
            <w:t xml:space="preserve"> </w:t>
          </w:r>
          <w:proofErr w:type="spellStart"/>
          <w:r>
            <w:rPr>
              <w:rFonts w:eastAsia="Times New Roman"/>
            </w:rPr>
            <w:t>Vissoci</w:t>
          </w:r>
          <w:proofErr w:type="spellEnd"/>
          <w:r>
            <w:rPr>
              <w:rFonts w:eastAsia="Times New Roman"/>
            </w:rPr>
            <w:t xml:space="preserve">, J. R. (2019). </w:t>
          </w:r>
          <w:proofErr w:type="spellStart"/>
          <w:r>
            <w:rPr>
              <w:rFonts w:eastAsia="Times New Roman"/>
            </w:rPr>
            <w:t>Addressing</w:t>
          </w:r>
          <w:proofErr w:type="spellEnd"/>
          <w:r>
            <w:rPr>
              <w:rFonts w:eastAsia="Times New Roman"/>
            </w:rPr>
            <w:t xml:space="preserve"> </w:t>
          </w:r>
          <w:proofErr w:type="spellStart"/>
          <w:r>
            <w:rPr>
              <w:rFonts w:eastAsia="Times New Roman"/>
            </w:rPr>
            <w:t>inequalities</w:t>
          </w:r>
          <w:proofErr w:type="spellEnd"/>
          <w:r>
            <w:rPr>
              <w:rFonts w:eastAsia="Times New Roman"/>
            </w:rPr>
            <w:t xml:space="preserve"> in medical </w:t>
          </w:r>
          <w:proofErr w:type="spellStart"/>
          <w:r>
            <w:rPr>
              <w:rFonts w:eastAsia="Times New Roman"/>
            </w:rPr>
            <w:t>workforce</w:t>
          </w:r>
          <w:proofErr w:type="spellEnd"/>
          <w:r>
            <w:rPr>
              <w:rFonts w:eastAsia="Times New Roman"/>
            </w:rPr>
            <w:t xml:space="preserve"> </w:t>
          </w:r>
          <w:proofErr w:type="spellStart"/>
          <w:r>
            <w:rPr>
              <w:rFonts w:eastAsia="Times New Roman"/>
            </w:rPr>
            <w:t>distribution</w:t>
          </w:r>
          <w:proofErr w:type="spellEnd"/>
          <w:r>
            <w:rPr>
              <w:rFonts w:eastAsia="Times New Roman"/>
            </w:rPr>
            <w:t xml:space="preserve">: </w:t>
          </w:r>
          <w:proofErr w:type="spellStart"/>
          <w:r>
            <w:rPr>
              <w:rFonts w:eastAsia="Times New Roman"/>
            </w:rPr>
            <w:t>Evidence</w:t>
          </w:r>
          <w:proofErr w:type="spellEnd"/>
          <w:r>
            <w:rPr>
              <w:rFonts w:eastAsia="Times New Roman"/>
            </w:rPr>
            <w:t xml:space="preserve"> </w:t>
          </w:r>
          <w:proofErr w:type="spellStart"/>
          <w:r>
            <w:rPr>
              <w:rFonts w:eastAsia="Times New Roman"/>
            </w:rPr>
            <w:t>from</w:t>
          </w:r>
          <w:proofErr w:type="spellEnd"/>
          <w:r>
            <w:rPr>
              <w:rFonts w:eastAsia="Times New Roman"/>
            </w:rPr>
            <w:t xml:space="preserve"> a </w:t>
          </w:r>
          <w:proofErr w:type="spellStart"/>
          <w:r>
            <w:rPr>
              <w:rFonts w:eastAsia="Times New Roman"/>
            </w:rPr>
            <w:t>quasi</w:t>
          </w:r>
          <w:proofErr w:type="spellEnd"/>
          <w:r>
            <w:rPr>
              <w:rFonts w:eastAsia="Times New Roman"/>
            </w:rPr>
            <w:t xml:space="preserve">-experimental </w:t>
          </w:r>
          <w:proofErr w:type="spellStart"/>
          <w:r>
            <w:rPr>
              <w:rFonts w:eastAsia="Times New Roman"/>
            </w:rPr>
            <w:t>study</w:t>
          </w:r>
          <w:proofErr w:type="spellEnd"/>
          <w:r>
            <w:rPr>
              <w:rFonts w:eastAsia="Times New Roman"/>
            </w:rPr>
            <w:t xml:space="preserve"> in </w:t>
          </w:r>
          <w:proofErr w:type="spellStart"/>
          <w:r>
            <w:rPr>
              <w:rFonts w:eastAsia="Times New Roman"/>
            </w:rPr>
            <w:t>Brazil</w:t>
          </w:r>
          <w:proofErr w:type="spellEnd"/>
          <w:r>
            <w:rPr>
              <w:rFonts w:eastAsia="Times New Roman"/>
            </w:rPr>
            <w:t xml:space="preserve">. In </w:t>
          </w:r>
          <w:r>
            <w:rPr>
              <w:rFonts w:eastAsia="Times New Roman"/>
              <w:i/>
              <w:iCs/>
            </w:rPr>
            <w:t>BMJ Global Health</w:t>
          </w:r>
          <w:r>
            <w:rPr>
              <w:rFonts w:eastAsia="Times New Roman"/>
            </w:rPr>
            <w:t xml:space="preserve"> (Vol. 4, </w:t>
          </w:r>
          <w:proofErr w:type="spellStart"/>
          <w:r>
            <w:rPr>
              <w:rFonts w:eastAsia="Times New Roman"/>
            </w:rPr>
            <w:t>Issue</w:t>
          </w:r>
          <w:proofErr w:type="spellEnd"/>
          <w:r>
            <w:rPr>
              <w:rFonts w:eastAsia="Times New Roman"/>
            </w:rPr>
            <w:t xml:space="preserve"> 6). BMJ </w:t>
          </w:r>
          <w:proofErr w:type="spellStart"/>
          <w:r>
            <w:rPr>
              <w:rFonts w:eastAsia="Times New Roman"/>
            </w:rPr>
            <w:t>Publishing</w:t>
          </w:r>
          <w:proofErr w:type="spellEnd"/>
          <w:r>
            <w:rPr>
              <w:rFonts w:eastAsia="Times New Roman"/>
            </w:rPr>
            <w:t xml:space="preserve"> </w:t>
          </w:r>
          <w:proofErr w:type="spellStart"/>
          <w:r>
            <w:rPr>
              <w:rFonts w:eastAsia="Times New Roman"/>
            </w:rPr>
            <w:t>Group</w:t>
          </w:r>
          <w:proofErr w:type="spellEnd"/>
          <w:r>
            <w:rPr>
              <w:rFonts w:eastAsia="Times New Roman"/>
            </w:rPr>
            <w:t>. https://doi.org/10.1136/bmjgh-2019-001827</w:t>
          </w:r>
        </w:p>
        <w:p w14:paraId="7D568E27" w14:textId="77777777" w:rsidR="00AA600F" w:rsidRDefault="00AA600F">
          <w:pPr>
            <w:autoSpaceDE w:val="0"/>
            <w:autoSpaceDN w:val="0"/>
            <w:ind w:hanging="480"/>
            <w:divId w:val="2068599792"/>
            <w:rPr>
              <w:rFonts w:eastAsia="Times New Roman"/>
            </w:rPr>
          </w:pPr>
          <w:r>
            <w:rPr>
              <w:rFonts w:eastAsia="Times New Roman"/>
            </w:rPr>
            <w:t xml:space="preserve">Mattos, E., &amp; </w:t>
          </w:r>
          <w:proofErr w:type="spellStart"/>
          <w:r>
            <w:rPr>
              <w:rFonts w:eastAsia="Times New Roman"/>
            </w:rPr>
            <w:t>Mazetto</w:t>
          </w:r>
          <w:proofErr w:type="spellEnd"/>
          <w:r>
            <w:rPr>
              <w:rFonts w:eastAsia="Times New Roman"/>
            </w:rPr>
            <w:t xml:space="preserve">, D. (2019). </w:t>
          </w:r>
          <w:proofErr w:type="spellStart"/>
          <w:r>
            <w:rPr>
              <w:rFonts w:eastAsia="Times New Roman"/>
            </w:rPr>
            <w:t>Assessing</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impact</w:t>
          </w:r>
          <w:proofErr w:type="spellEnd"/>
          <w:r>
            <w:rPr>
              <w:rFonts w:eastAsia="Times New Roman"/>
            </w:rPr>
            <w:t xml:space="preserve"> </w:t>
          </w:r>
          <w:proofErr w:type="spellStart"/>
          <w:r>
            <w:rPr>
              <w:rFonts w:eastAsia="Times New Roman"/>
            </w:rPr>
            <w:t>of</w:t>
          </w:r>
          <w:proofErr w:type="spellEnd"/>
          <w:r>
            <w:rPr>
              <w:rFonts w:eastAsia="Times New Roman"/>
            </w:rPr>
            <w:t xml:space="preserve"> more </w:t>
          </w:r>
          <w:proofErr w:type="spellStart"/>
          <w:r>
            <w:rPr>
              <w:rFonts w:eastAsia="Times New Roman"/>
            </w:rPr>
            <w:t>doctors</w:t>
          </w:r>
          <w:proofErr w:type="spellEnd"/>
          <w:r>
            <w:rPr>
              <w:rFonts w:eastAsia="Times New Roman"/>
            </w:rPr>
            <w:t xml:space="preserve">’ </w:t>
          </w:r>
          <w:proofErr w:type="spellStart"/>
          <w:r>
            <w:rPr>
              <w:rFonts w:eastAsia="Times New Roman"/>
            </w:rPr>
            <w:t>program</w:t>
          </w:r>
          <w:proofErr w:type="spellEnd"/>
          <w:r>
            <w:rPr>
              <w:rFonts w:eastAsia="Times New Roman"/>
            </w:rPr>
            <w:t xml:space="preserve"> </w:t>
          </w:r>
          <w:proofErr w:type="spellStart"/>
          <w:r>
            <w:rPr>
              <w:rFonts w:eastAsia="Times New Roman"/>
            </w:rPr>
            <w:t>on</w:t>
          </w:r>
          <w:proofErr w:type="spellEnd"/>
          <w:r>
            <w:rPr>
              <w:rFonts w:eastAsia="Times New Roman"/>
            </w:rPr>
            <w:t xml:space="preserve"> healthcare </w:t>
          </w:r>
          <w:proofErr w:type="spellStart"/>
          <w:r>
            <w:rPr>
              <w:rFonts w:eastAsia="Times New Roman"/>
            </w:rPr>
            <w:t>indicators</w:t>
          </w:r>
          <w:proofErr w:type="spellEnd"/>
          <w:r>
            <w:rPr>
              <w:rFonts w:eastAsia="Times New Roman"/>
            </w:rPr>
            <w:t xml:space="preserve"> in </w:t>
          </w:r>
          <w:proofErr w:type="spellStart"/>
          <w:r>
            <w:rPr>
              <w:rFonts w:eastAsia="Times New Roman"/>
            </w:rPr>
            <w:t>Brazil</w:t>
          </w:r>
          <w:proofErr w:type="spellEnd"/>
          <w:r>
            <w:rPr>
              <w:rFonts w:eastAsia="Times New Roman"/>
            </w:rPr>
            <w:t xml:space="preserve">. </w:t>
          </w:r>
          <w:r>
            <w:rPr>
              <w:rFonts w:eastAsia="Times New Roman"/>
              <w:i/>
              <w:iCs/>
            </w:rPr>
            <w:t xml:space="preserve">World </w:t>
          </w:r>
          <w:proofErr w:type="spellStart"/>
          <w:r>
            <w:rPr>
              <w:rFonts w:eastAsia="Times New Roman"/>
              <w:i/>
              <w:iCs/>
            </w:rPr>
            <w:t>Development</w:t>
          </w:r>
          <w:proofErr w:type="spellEnd"/>
          <w:r>
            <w:rPr>
              <w:rFonts w:eastAsia="Times New Roman"/>
            </w:rPr>
            <w:t xml:space="preserve">, </w:t>
          </w:r>
          <w:r>
            <w:rPr>
              <w:rFonts w:eastAsia="Times New Roman"/>
              <w:i/>
              <w:iCs/>
            </w:rPr>
            <w:t>123</w:t>
          </w:r>
          <w:r>
            <w:rPr>
              <w:rFonts w:eastAsia="Times New Roman"/>
            </w:rPr>
            <w:t>. https://doi.org/10.1016/j.worlddev.2019.104617</w:t>
          </w:r>
        </w:p>
        <w:p w14:paraId="7C985DBC" w14:textId="77777777" w:rsidR="00AA600F" w:rsidRDefault="00AA600F">
          <w:pPr>
            <w:autoSpaceDE w:val="0"/>
            <w:autoSpaceDN w:val="0"/>
            <w:ind w:hanging="480"/>
            <w:divId w:val="969441219"/>
            <w:rPr>
              <w:rFonts w:eastAsia="Times New Roman"/>
            </w:rPr>
          </w:pPr>
          <w:proofErr w:type="spellStart"/>
          <w:r>
            <w:rPr>
              <w:rFonts w:eastAsia="Times New Roman"/>
            </w:rPr>
            <w:t>Özçelik</w:t>
          </w:r>
          <w:proofErr w:type="spellEnd"/>
          <w:r>
            <w:rPr>
              <w:rFonts w:eastAsia="Times New Roman"/>
            </w:rPr>
            <w:t xml:space="preserve">, E. A., Massuda, A., </w:t>
          </w:r>
          <w:proofErr w:type="spellStart"/>
          <w:r>
            <w:rPr>
              <w:rFonts w:eastAsia="Times New Roman"/>
            </w:rPr>
            <w:t>McConnell</w:t>
          </w:r>
          <w:proofErr w:type="spellEnd"/>
          <w:r>
            <w:rPr>
              <w:rFonts w:eastAsia="Times New Roman"/>
            </w:rPr>
            <w:t xml:space="preserve">, M., &amp; Castro, M. C. (2020). </w:t>
          </w:r>
          <w:proofErr w:type="spellStart"/>
          <w:r>
            <w:rPr>
              <w:rFonts w:eastAsia="Times New Roman"/>
            </w:rPr>
            <w:t>Impact</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Brazil’s</w:t>
          </w:r>
          <w:proofErr w:type="spellEnd"/>
          <w:r>
            <w:rPr>
              <w:rFonts w:eastAsia="Times New Roman"/>
            </w:rPr>
            <w:t xml:space="preserve"> More </w:t>
          </w:r>
          <w:proofErr w:type="spellStart"/>
          <w:r>
            <w:rPr>
              <w:rFonts w:eastAsia="Times New Roman"/>
            </w:rPr>
            <w:t>Doctors</w:t>
          </w:r>
          <w:proofErr w:type="spellEnd"/>
          <w:r>
            <w:rPr>
              <w:rFonts w:eastAsia="Times New Roman"/>
            </w:rPr>
            <w:t xml:space="preserve"> </w:t>
          </w:r>
          <w:proofErr w:type="spellStart"/>
          <w:r>
            <w:rPr>
              <w:rFonts w:eastAsia="Times New Roman"/>
            </w:rPr>
            <w:t>Program</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hospitalizations</w:t>
          </w:r>
          <w:proofErr w:type="spellEnd"/>
          <w:r>
            <w:rPr>
              <w:rFonts w:eastAsia="Times New Roman"/>
            </w:rPr>
            <w:t xml:space="preserve"> for </w:t>
          </w:r>
          <w:proofErr w:type="spellStart"/>
          <w:r>
            <w:rPr>
              <w:rFonts w:eastAsia="Times New Roman"/>
            </w:rPr>
            <w:t>primary</w:t>
          </w:r>
          <w:proofErr w:type="spellEnd"/>
          <w:r>
            <w:rPr>
              <w:rFonts w:eastAsia="Times New Roman"/>
            </w:rPr>
            <w:t xml:space="preserve"> </w:t>
          </w:r>
          <w:proofErr w:type="spellStart"/>
          <w:r>
            <w:rPr>
              <w:rFonts w:eastAsia="Times New Roman"/>
            </w:rPr>
            <w:t>care</w:t>
          </w:r>
          <w:proofErr w:type="spellEnd"/>
          <w:r>
            <w:rPr>
              <w:rFonts w:eastAsia="Times New Roman"/>
            </w:rPr>
            <w:t xml:space="preserve"> </w:t>
          </w:r>
          <w:proofErr w:type="spellStart"/>
          <w:r>
            <w:rPr>
              <w:rFonts w:eastAsia="Times New Roman"/>
            </w:rPr>
            <w:t>sensitive</w:t>
          </w:r>
          <w:proofErr w:type="spellEnd"/>
          <w:r>
            <w:rPr>
              <w:rFonts w:eastAsia="Times New Roman"/>
            </w:rPr>
            <w:t xml:space="preserve"> cardiovascular </w:t>
          </w:r>
          <w:proofErr w:type="spellStart"/>
          <w:r>
            <w:rPr>
              <w:rFonts w:eastAsia="Times New Roman"/>
            </w:rPr>
            <w:t>conditions</w:t>
          </w:r>
          <w:proofErr w:type="spellEnd"/>
          <w:r>
            <w:rPr>
              <w:rFonts w:eastAsia="Times New Roman"/>
            </w:rPr>
            <w:t xml:space="preserve">. </w:t>
          </w:r>
          <w:r>
            <w:rPr>
              <w:rFonts w:eastAsia="Times New Roman"/>
              <w:i/>
              <w:iCs/>
            </w:rPr>
            <w:t xml:space="preserve">SSM - </w:t>
          </w:r>
          <w:proofErr w:type="spellStart"/>
          <w:r>
            <w:rPr>
              <w:rFonts w:eastAsia="Times New Roman"/>
              <w:i/>
              <w:iCs/>
            </w:rPr>
            <w:t>Population</w:t>
          </w:r>
          <w:proofErr w:type="spellEnd"/>
          <w:r>
            <w:rPr>
              <w:rFonts w:eastAsia="Times New Roman"/>
              <w:i/>
              <w:iCs/>
            </w:rPr>
            <w:t xml:space="preserve"> Health</w:t>
          </w:r>
          <w:r>
            <w:rPr>
              <w:rFonts w:eastAsia="Times New Roman"/>
            </w:rPr>
            <w:t xml:space="preserve">, </w:t>
          </w:r>
          <w:r>
            <w:rPr>
              <w:rFonts w:eastAsia="Times New Roman"/>
              <w:i/>
              <w:iCs/>
            </w:rPr>
            <w:t>12</w:t>
          </w:r>
          <w:r>
            <w:rPr>
              <w:rFonts w:eastAsia="Times New Roman"/>
            </w:rPr>
            <w:t>. https://doi.org/10.1016/j.ssmph.2020.100695</w:t>
          </w:r>
        </w:p>
        <w:p w14:paraId="7C50E0F7" w14:textId="77777777" w:rsidR="00AA600F" w:rsidRDefault="00AA600F">
          <w:pPr>
            <w:autoSpaceDE w:val="0"/>
            <w:autoSpaceDN w:val="0"/>
            <w:ind w:hanging="480"/>
            <w:divId w:val="2137795987"/>
            <w:rPr>
              <w:rFonts w:eastAsia="Times New Roman"/>
            </w:rPr>
          </w:pPr>
          <w:r>
            <w:rPr>
              <w:rFonts w:eastAsia="Times New Roman"/>
            </w:rPr>
            <w:t xml:space="preserve">Pinto, H., Oliveira, F. P. de, &amp; Soares, R. (2022). Panorama da implementação do Programa Mais Médicos até 2021 e comparação com o Programa Médicos pelo Brasil. </w:t>
          </w:r>
          <w:r>
            <w:rPr>
              <w:rFonts w:eastAsia="Times New Roman"/>
              <w:i/>
              <w:iCs/>
            </w:rPr>
            <w:t>Revista Baiana de Saúde Pública</w:t>
          </w:r>
          <w:r>
            <w:rPr>
              <w:rFonts w:eastAsia="Times New Roman"/>
            </w:rPr>
            <w:t xml:space="preserve">, </w:t>
          </w:r>
          <w:r>
            <w:rPr>
              <w:rFonts w:eastAsia="Times New Roman"/>
              <w:i/>
              <w:iCs/>
            </w:rPr>
            <w:t>46</w:t>
          </w:r>
          <w:r>
            <w:rPr>
              <w:rFonts w:eastAsia="Times New Roman"/>
            </w:rPr>
            <w:t>(1), 32–53. https://doi.org/10.22278/2318-2660.2022.v46.n1.a3616</w:t>
          </w:r>
        </w:p>
        <w:p w14:paraId="45D364AF" w14:textId="77777777" w:rsidR="00AA600F" w:rsidRDefault="00AA600F">
          <w:pPr>
            <w:autoSpaceDE w:val="0"/>
            <w:autoSpaceDN w:val="0"/>
            <w:ind w:hanging="480"/>
            <w:divId w:val="2004818932"/>
            <w:rPr>
              <w:rFonts w:eastAsia="Times New Roman"/>
            </w:rPr>
          </w:pPr>
          <w:r>
            <w:rPr>
              <w:rFonts w:eastAsia="Times New Roman"/>
            </w:rPr>
            <w:lastRenderedPageBreak/>
            <w:t xml:space="preserve">Pinto Junior, E., Amorim, L., &amp; Aquino, R. (2020). Programa Mais Médicos: contexto de implantação e efeito no provimento de médicos na atenção primária à saúde no Brasil, 2008 a 2016. </w:t>
          </w:r>
          <w:r>
            <w:rPr>
              <w:rFonts w:eastAsia="Times New Roman"/>
              <w:i/>
              <w:iCs/>
            </w:rPr>
            <w:t xml:space="preserve">Revista Panamericana de </w:t>
          </w:r>
          <w:proofErr w:type="spellStart"/>
          <w:r>
            <w:rPr>
              <w:rFonts w:eastAsia="Times New Roman"/>
              <w:i/>
              <w:iCs/>
            </w:rPr>
            <w:t>Salud</w:t>
          </w:r>
          <w:proofErr w:type="spellEnd"/>
          <w:r>
            <w:rPr>
              <w:rFonts w:eastAsia="Times New Roman"/>
              <w:i/>
              <w:iCs/>
            </w:rPr>
            <w:t xml:space="preserve"> Pública</w:t>
          </w:r>
          <w:r>
            <w:rPr>
              <w:rFonts w:eastAsia="Times New Roman"/>
            </w:rPr>
            <w:t xml:space="preserve">, </w:t>
          </w:r>
          <w:r>
            <w:rPr>
              <w:rFonts w:eastAsia="Times New Roman"/>
              <w:i/>
              <w:iCs/>
            </w:rPr>
            <w:t>44</w:t>
          </w:r>
          <w:r>
            <w:rPr>
              <w:rFonts w:eastAsia="Times New Roman"/>
            </w:rPr>
            <w:t>, 1–9. https://doi.org/10.26633/rpsp.2020.23</w:t>
          </w:r>
        </w:p>
        <w:p w14:paraId="59CA5847" w14:textId="77777777" w:rsidR="00AA600F" w:rsidRDefault="00AA600F">
          <w:pPr>
            <w:autoSpaceDE w:val="0"/>
            <w:autoSpaceDN w:val="0"/>
            <w:ind w:hanging="480"/>
            <w:divId w:val="2069453491"/>
            <w:rPr>
              <w:rFonts w:eastAsia="Times New Roman"/>
            </w:rPr>
          </w:pPr>
          <w:proofErr w:type="spellStart"/>
          <w:r>
            <w:rPr>
              <w:rFonts w:eastAsia="Times New Roman"/>
            </w:rPr>
            <w:t>Rees</w:t>
          </w:r>
          <w:proofErr w:type="spellEnd"/>
          <w:r>
            <w:rPr>
              <w:rFonts w:eastAsia="Times New Roman"/>
            </w:rPr>
            <w:t xml:space="preserve">, G. H., James, R., </w:t>
          </w:r>
          <w:proofErr w:type="spellStart"/>
          <w:r>
            <w:rPr>
              <w:rFonts w:eastAsia="Times New Roman"/>
            </w:rPr>
            <w:t>Samadashvili</w:t>
          </w:r>
          <w:proofErr w:type="spellEnd"/>
          <w:r>
            <w:rPr>
              <w:rFonts w:eastAsia="Times New Roman"/>
            </w:rPr>
            <w:t xml:space="preserve">, L., &amp; </w:t>
          </w:r>
          <w:proofErr w:type="spellStart"/>
          <w:r>
            <w:rPr>
              <w:rFonts w:eastAsia="Times New Roman"/>
            </w:rPr>
            <w:t>Scotter</w:t>
          </w:r>
          <w:proofErr w:type="spellEnd"/>
          <w:r>
            <w:rPr>
              <w:rFonts w:eastAsia="Times New Roman"/>
            </w:rPr>
            <w:t xml:space="preserve">, C. (2023). Are </w:t>
          </w:r>
          <w:proofErr w:type="spellStart"/>
          <w:r>
            <w:rPr>
              <w:rFonts w:eastAsia="Times New Roman"/>
            </w:rPr>
            <w:t>Sustainable</w:t>
          </w:r>
          <w:proofErr w:type="spellEnd"/>
          <w:r>
            <w:rPr>
              <w:rFonts w:eastAsia="Times New Roman"/>
            </w:rPr>
            <w:t xml:space="preserve"> Health </w:t>
          </w:r>
          <w:proofErr w:type="spellStart"/>
          <w:r>
            <w:rPr>
              <w:rFonts w:eastAsia="Times New Roman"/>
            </w:rPr>
            <w:t>Workforces</w:t>
          </w:r>
          <w:proofErr w:type="spellEnd"/>
          <w:r>
            <w:rPr>
              <w:rFonts w:eastAsia="Times New Roman"/>
            </w:rPr>
            <w:t xml:space="preserve"> </w:t>
          </w:r>
          <w:proofErr w:type="spellStart"/>
          <w:r>
            <w:rPr>
              <w:rFonts w:eastAsia="Times New Roman"/>
            </w:rPr>
            <w:t>Possible</w:t>
          </w:r>
          <w:proofErr w:type="spellEnd"/>
          <w:r>
            <w:rPr>
              <w:rFonts w:eastAsia="Times New Roman"/>
            </w:rPr>
            <w:t xml:space="preserve">? </w:t>
          </w:r>
          <w:proofErr w:type="spellStart"/>
          <w:r>
            <w:rPr>
              <w:rFonts w:eastAsia="Times New Roman"/>
            </w:rPr>
            <w:t>Issues</w:t>
          </w:r>
          <w:proofErr w:type="spellEnd"/>
          <w:r>
            <w:rPr>
              <w:rFonts w:eastAsia="Times New Roman"/>
            </w:rPr>
            <w:t xml:space="preserve"> </w:t>
          </w:r>
          <w:proofErr w:type="spellStart"/>
          <w:r>
            <w:rPr>
              <w:rFonts w:eastAsia="Times New Roman"/>
            </w:rPr>
            <w:t>and</w:t>
          </w:r>
          <w:proofErr w:type="spellEnd"/>
          <w:r>
            <w:rPr>
              <w:rFonts w:eastAsia="Times New Roman"/>
            </w:rPr>
            <w:t xml:space="preserve"> a </w:t>
          </w:r>
          <w:proofErr w:type="spellStart"/>
          <w:r>
            <w:rPr>
              <w:rFonts w:eastAsia="Times New Roman"/>
            </w:rPr>
            <w:t>Possible</w:t>
          </w:r>
          <w:proofErr w:type="spellEnd"/>
          <w:r>
            <w:rPr>
              <w:rFonts w:eastAsia="Times New Roman"/>
            </w:rPr>
            <w:t xml:space="preserve"> </w:t>
          </w:r>
          <w:proofErr w:type="spellStart"/>
          <w:r>
            <w:rPr>
              <w:rFonts w:eastAsia="Times New Roman"/>
            </w:rPr>
            <w:t>Remedy</w:t>
          </w:r>
          <w:proofErr w:type="spellEnd"/>
          <w:r>
            <w:rPr>
              <w:rFonts w:eastAsia="Times New Roman"/>
            </w:rPr>
            <w:t xml:space="preserve">. In </w:t>
          </w:r>
          <w:proofErr w:type="spellStart"/>
          <w:r>
            <w:rPr>
              <w:rFonts w:eastAsia="Times New Roman"/>
              <w:i/>
              <w:iCs/>
            </w:rPr>
            <w:t>Sustainability</w:t>
          </w:r>
          <w:proofErr w:type="spellEnd"/>
          <w:r>
            <w:rPr>
              <w:rFonts w:eastAsia="Times New Roman"/>
              <w:i/>
              <w:iCs/>
            </w:rPr>
            <w:t xml:space="preserve"> (</w:t>
          </w:r>
          <w:proofErr w:type="spellStart"/>
          <w:r>
            <w:rPr>
              <w:rFonts w:eastAsia="Times New Roman"/>
              <w:i/>
              <w:iCs/>
            </w:rPr>
            <w:t>Switzerland</w:t>
          </w:r>
          <w:proofErr w:type="spellEnd"/>
          <w:r>
            <w:rPr>
              <w:rFonts w:eastAsia="Times New Roman"/>
              <w:i/>
              <w:iCs/>
            </w:rPr>
            <w:t>)</w:t>
          </w:r>
          <w:r>
            <w:rPr>
              <w:rFonts w:eastAsia="Times New Roman"/>
            </w:rPr>
            <w:t xml:space="preserve"> (Vol. 15, </w:t>
          </w:r>
          <w:proofErr w:type="spellStart"/>
          <w:r>
            <w:rPr>
              <w:rFonts w:eastAsia="Times New Roman"/>
            </w:rPr>
            <w:t>Issue</w:t>
          </w:r>
          <w:proofErr w:type="spellEnd"/>
          <w:r>
            <w:rPr>
              <w:rFonts w:eastAsia="Times New Roman"/>
            </w:rPr>
            <w:t xml:space="preserve"> 4). MDPI. https://doi.org/10.3390/su15043596</w:t>
          </w:r>
        </w:p>
        <w:p w14:paraId="42A9794E" w14:textId="77777777" w:rsidR="00AA600F" w:rsidRDefault="00AA600F">
          <w:pPr>
            <w:autoSpaceDE w:val="0"/>
            <w:autoSpaceDN w:val="0"/>
            <w:ind w:hanging="480"/>
            <w:divId w:val="874073993"/>
            <w:rPr>
              <w:rFonts w:eastAsia="Times New Roman"/>
            </w:rPr>
          </w:pPr>
          <w:r>
            <w:rPr>
              <w:rFonts w:eastAsia="Times New Roman"/>
            </w:rPr>
            <w:t xml:space="preserve">Rocha, R. (2025). More </w:t>
          </w:r>
          <w:proofErr w:type="spellStart"/>
          <w:r>
            <w:rPr>
              <w:rFonts w:eastAsia="Times New Roman"/>
            </w:rPr>
            <w:t>doctors</w:t>
          </w:r>
          <w:proofErr w:type="spellEnd"/>
          <w:r>
            <w:rPr>
              <w:rFonts w:eastAsia="Times New Roman"/>
            </w:rPr>
            <w:t xml:space="preserve">, </w:t>
          </w:r>
          <w:proofErr w:type="spellStart"/>
          <w:r>
            <w:rPr>
              <w:rFonts w:eastAsia="Times New Roman"/>
            </w:rPr>
            <w:t>better</w:t>
          </w:r>
          <w:proofErr w:type="spellEnd"/>
          <w:r>
            <w:rPr>
              <w:rFonts w:eastAsia="Times New Roman"/>
            </w:rPr>
            <w:t xml:space="preserve"> </w:t>
          </w:r>
          <w:proofErr w:type="spellStart"/>
          <w:r>
            <w:rPr>
              <w:rFonts w:eastAsia="Times New Roman"/>
            </w:rPr>
            <w:t>health</w:t>
          </w:r>
          <w:proofErr w:type="spellEnd"/>
          <w:r>
            <w:rPr>
              <w:rFonts w:eastAsia="Times New Roman"/>
            </w:rPr>
            <w:t xml:space="preserve">? </w:t>
          </w:r>
          <w:proofErr w:type="spellStart"/>
          <w:r>
            <w:rPr>
              <w:rFonts w:eastAsia="Times New Roman"/>
            </w:rPr>
            <w:t>Consolidating</w:t>
          </w:r>
          <w:proofErr w:type="spellEnd"/>
          <w:r>
            <w:rPr>
              <w:rFonts w:eastAsia="Times New Roman"/>
            </w:rPr>
            <w:t xml:space="preserve"> </w:t>
          </w:r>
          <w:proofErr w:type="spellStart"/>
          <w:r>
            <w:rPr>
              <w:rFonts w:eastAsia="Times New Roman"/>
            </w:rPr>
            <w:t>evidence</w:t>
          </w:r>
          <w:proofErr w:type="spellEnd"/>
          <w:r>
            <w:rPr>
              <w:rFonts w:eastAsia="Times New Roman"/>
            </w:rPr>
            <w:t xml:space="preserve"> </w:t>
          </w:r>
          <w:proofErr w:type="spellStart"/>
          <w:r>
            <w:rPr>
              <w:rFonts w:eastAsia="Times New Roman"/>
            </w:rPr>
            <w:t>from</w:t>
          </w:r>
          <w:proofErr w:type="spellEnd"/>
          <w:r>
            <w:rPr>
              <w:rFonts w:eastAsia="Times New Roman"/>
            </w:rPr>
            <w:t xml:space="preserve"> </w:t>
          </w:r>
          <w:proofErr w:type="spellStart"/>
          <w:r>
            <w:rPr>
              <w:rFonts w:eastAsia="Times New Roman"/>
            </w:rPr>
            <w:t>Brazil’s</w:t>
          </w:r>
          <w:proofErr w:type="spellEnd"/>
          <w:r>
            <w:rPr>
              <w:rFonts w:eastAsia="Times New Roman"/>
            </w:rPr>
            <w:t xml:space="preserve"> Mais Médicos </w:t>
          </w:r>
          <w:proofErr w:type="spellStart"/>
          <w:r>
            <w:rPr>
              <w:rFonts w:eastAsia="Times New Roman"/>
            </w:rPr>
            <w:t>program</w:t>
          </w:r>
          <w:proofErr w:type="spellEnd"/>
          <w:r>
            <w:rPr>
              <w:rFonts w:eastAsia="Times New Roman"/>
            </w:rPr>
            <w:t xml:space="preserve">. </w:t>
          </w:r>
          <w:r>
            <w:rPr>
              <w:rFonts w:eastAsia="Times New Roman"/>
              <w:i/>
              <w:iCs/>
            </w:rPr>
            <w:t xml:space="preserve">Social Science </w:t>
          </w:r>
          <w:proofErr w:type="spellStart"/>
          <w:proofErr w:type="gramStart"/>
          <w:r>
            <w:rPr>
              <w:rFonts w:eastAsia="Times New Roman"/>
              <w:i/>
              <w:iCs/>
            </w:rPr>
            <w:t>and</w:t>
          </w:r>
          <w:proofErr w:type="spellEnd"/>
          <w:r>
            <w:rPr>
              <w:rFonts w:eastAsia="Times New Roman"/>
              <w:i/>
              <w:iCs/>
            </w:rPr>
            <w:t xml:space="preserve"> Medicine</w:t>
          </w:r>
          <w:proofErr w:type="gramEnd"/>
          <w:r>
            <w:rPr>
              <w:rFonts w:eastAsia="Times New Roman"/>
            </w:rPr>
            <w:t xml:space="preserve">, </w:t>
          </w:r>
          <w:r>
            <w:rPr>
              <w:rFonts w:eastAsia="Times New Roman"/>
              <w:i/>
              <w:iCs/>
            </w:rPr>
            <w:t>364</w:t>
          </w:r>
          <w:r>
            <w:rPr>
              <w:rFonts w:eastAsia="Times New Roman"/>
            </w:rPr>
            <w:t>. https://doi.org/10.1016/j.socscimed.2024.117559</w:t>
          </w:r>
        </w:p>
        <w:p w14:paraId="7A9F732F" w14:textId="77777777" w:rsidR="00AA600F" w:rsidRDefault="00AA600F">
          <w:pPr>
            <w:autoSpaceDE w:val="0"/>
            <w:autoSpaceDN w:val="0"/>
            <w:ind w:hanging="480"/>
            <w:divId w:val="1506700194"/>
            <w:rPr>
              <w:rFonts w:eastAsia="Times New Roman"/>
            </w:rPr>
          </w:pPr>
          <w:r>
            <w:rPr>
              <w:rFonts w:eastAsia="Times New Roman"/>
            </w:rPr>
            <w:t xml:space="preserve">Russo, L. X., da Silva, E. N., Rosales, C., Rocha, T. A. H., &amp; Vivas, G. (2020). Efeito do Programa Mais Médicos sobre internações. </w:t>
          </w:r>
          <w:r>
            <w:rPr>
              <w:rFonts w:eastAsia="Times New Roman"/>
              <w:i/>
              <w:iCs/>
            </w:rPr>
            <w:t xml:space="preserve">Revista Panamericana de </w:t>
          </w:r>
          <w:proofErr w:type="spellStart"/>
          <w:r>
            <w:rPr>
              <w:rFonts w:eastAsia="Times New Roman"/>
              <w:i/>
              <w:iCs/>
            </w:rPr>
            <w:t>Salud</w:t>
          </w:r>
          <w:proofErr w:type="spellEnd"/>
          <w:r>
            <w:rPr>
              <w:rFonts w:eastAsia="Times New Roman"/>
              <w:i/>
              <w:iCs/>
            </w:rPr>
            <w:t xml:space="preserve"> Pública</w:t>
          </w:r>
          <w:r>
            <w:rPr>
              <w:rFonts w:eastAsia="Times New Roman"/>
            </w:rPr>
            <w:t>, 1–8. https://doi.org/10.26633/rpsp.2020.25</w:t>
          </w:r>
        </w:p>
        <w:p w14:paraId="5212C7B6" w14:textId="77777777" w:rsidR="00AA600F" w:rsidRDefault="00AA600F">
          <w:pPr>
            <w:autoSpaceDE w:val="0"/>
            <w:autoSpaceDN w:val="0"/>
            <w:ind w:hanging="480"/>
            <w:divId w:val="1445541087"/>
            <w:rPr>
              <w:rFonts w:eastAsia="Times New Roman"/>
            </w:rPr>
          </w:pPr>
          <w:proofErr w:type="spellStart"/>
          <w:r>
            <w:rPr>
              <w:rFonts w:eastAsia="Times New Roman"/>
            </w:rPr>
            <w:t>Sabety</w:t>
          </w:r>
          <w:proofErr w:type="spellEnd"/>
          <w:r>
            <w:rPr>
              <w:rFonts w:eastAsia="Times New Roman"/>
            </w:rPr>
            <w:t xml:space="preserve">, A. H., Jena, A. B., &amp; </w:t>
          </w:r>
          <w:proofErr w:type="spellStart"/>
          <w:r>
            <w:rPr>
              <w:rFonts w:eastAsia="Times New Roman"/>
            </w:rPr>
            <w:t>Barnett</w:t>
          </w:r>
          <w:proofErr w:type="spellEnd"/>
          <w:r>
            <w:rPr>
              <w:rFonts w:eastAsia="Times New Roman"/>
            </w:rPr>
            <w:t xml:space="preserve">, M. L. (2021). </w:t>
          </w:r>
          <w:proofErr w:type="spellStart"/>
          <w:r>
            <w:rPr>
              <w:rFonts w:eastAsia="Times New Roman"/>
            </w:rPr>
            <w:t>Changes</w:t>
          </w:r>
          <w:proofErr w:type="spellEnd"/>
          <w:r>
            <w:rPr>
              <w:rFonts w:eastAsia="Times New Roman"/>
            </w:rPr>
            <w:t xml:space="preserve"> in Health </w:t>
          </w:r>
          <w:proofErr w:type="spellStart"/>
          <w:r>
            <w:rPr>
              <w:rFonts w:eastAsia="Times New Roman"/>
            </w:rPr>
            <w:t>Care</w:t>
          </w:r>
          <w:proofErr w:type="spellEnd"/>
          <w:r>
            <w:rPr>
              <w:rFonts w:eastAsia="Times New Roman"/>
            </w:rPr>
            <w:t xml:space="preserve"> Use </w:t>
          </w:r>
          <w:proofErr w:type="spellStart"/>
          <w:r>
            <w:rPr>
              <w:rFonts w:eastAsia="Times New Roman"/>
            </w:rPr>
            <w:t>and</w:t>
          </w:r>
          <w:proofErr w:type="spellEnd"/>
          <w:r>
            <w:rPr>
              <w:rFonts w:eastAsia="Times New Roman"/>
            </w:rPr>
            <w:t xml:space="preserve"> </w:t>
          </w:r>
          <w:proofErr w:type="spellStart"/>
          <w:r>
            <w:rPr>
              <w:rFonts w:eastAsia="Times New Roman"/>
            </w:rPr>
            <w:t>Outcomes</w:t>
          </w:r>
          <w:proofErr w:type="spellEnd"/>
          <w:r>
            <w:rPr>
              <w:rFonts w:eastAsia="Times New Roman"/>
            </w:rPr>
            <w:t xml:space="preserve"> </w:t>
          </w:r>
          <w:proofErr w:type="spellStart"/>
          <w:r>
            <w:rPr>
              <w:rFonts w:eastAsia="Times New Roman"/>
            </w:rPr>
            <w:t>After</w:t>
          </w:r>
          <w:proofErr w:type="spellEnd"/>
          <w:r>
            <w:rPr>
              <w:rFonts w:eastAsia="Times New Roman"/>
            </w:rPr>
            <w:t xml:space="preserve"> Turnover in </w:t>
          </w:r>
          <w:proofErr w:type="spellStart"/>
          <w:r>
            <w:rPr>
              <w:rFonts w:eastAsia="Times New Roman"/>
            </w:rPr>
            <w:t>Primary</w:t>
          </w:r>
          <w:proofErr w:type="spellEnd"/>
          <w:r>
            <w:rPr>
              <w:rFonts w:eastAsia="Times New Roman"/>
            </w:rPr>
            <w:t xml:space="preserve"> </w:t>
          </w:r>
          <w:proofErr w:type="spellStart"/>
          <w:r>
            <w:rPr>
              <w:rFonts w:eastAsia="Times New Roman"/>
            </w:rPr>
            <w:t>Care</w:t>
          </w:r>
          <w:proofErr w:type="spellEnd"/>
          <w:r>
            <w:rPr>
              <w:rFonts w:eastAsia="Times New Roman"/>
            </w:rPr>
            <w:t xml:space="preserve">. </w:t>
          </w:r>
          <w:r>
            <w:rPr>
              <w:rFonts w:eastAsia="Times New Roman"/>
              <w:i/>
              <w:iCs/>
            </w:rPr>
            <w:t xml:space="preserve">JAMA </w:t>
          </w:r>
          <w:proofErr w:type="spellStart"/>
          <w:r>
            <w:rPr>
              <w:rFonts w:eastAsia="Times New Roman"/>
              <w:i/>
              <w:iCs/>
            </w:rPr>
            <w:t>Internal</w:t>
          </w:r>
          <w:proofErr w:type="spellEnd"/>
          <w:r>
            <w:rPr>
              <w:rFonts w:eastAsia="Times New Roman"/>
              <w:i/>
              <w:iCs/>
            </w:rPr>
            <w:t xml:space="preserve"> Medicine</w:t>
          </w:r>
          <w:r>
            <w:rPr>
              <w:rFonts w:eastAsia="Times New Roman"/>
            </w:rPr>
            <w:t xml:space="preserve">, </w:t>
          </w:r>
          <w:r>
            <w:rPr>
              <w:rFonts w:eastAsia="Times New Roman"/>
              <w:i/>
              <w:iCs/>
            </w:rPr>
            <w:t>181</w:t>
          </w:r>
          <w:r>
            <w:rPr>
              <w:rFonts w:eastAsia="Times New Roman"/>
            </w:rPr>
            <w:t>(2), 186. https://doi.org/10.1001/jamainternmed.2020.6288</w:t>
          </w:r>
        </w:p>
        <w:p w14:paraId="358471DA" w14:textId="77777777" w:rsidR="00AA600F" w:rsidRDefault="00AA600F">
          <w:pPr>
            <w:autoSpaceDE w:val="0"/>
            <w:autoSpaceDN w:val="0"/>
            <w:ind w:hanging="480"/>
            <w:divId w:val="1634939330"/>
            <w:rPr>
              <w:rFonts w:eastAsia="Times New Roman"/>
            </w:rPr>
          </w:pPr>
          <w:r>
            <w:rPr>
              <w:rFonts w:eastAsia="Times New Roman"/>
            </w:rPr>
            <w:t xml:space="preserve">Saúde Para Os Brasileiros, M. (2015). </w:t>
          </w:r>
          <w:r>
            <w:rPr>
              <w:rFonts w:eastAsia="Times New Roman"/>
              <w:i/>
              <w:iCs/>
            </w:rPr>
            <w:t>Mais Médicos-Dois anos</w:t>
          </w:r>
          <w:r>
            <w:rPr>
              <w:rFonts w:eastAsia="Times New Roman"/>
            </w:rPr>
            <w:t>.</w:t>
          </w:r>
        </w:p>
        <w:p w14:paraId="35107EC7" w14:textId="77777777" w:rsidR="00AA600F" w:rsidRDefault="00AA600F">
          <w:pPr>
            <w:autoSpaceDE w:val="0"/>
            <w:autoSpaceDN w:val="0"/>
            <w:ind w:hanging="480"/>
            <w:divId w:val="1869637646"/>
            <w:rPr>
              <w:rFonts w:eastAsia="Times New Roman"/>
            </w:rPr>
          </w:pPr>
          <w:r>
            <w:rPr>
              <w:rFonts w:eastAsia="Times New Roman"/>
            </w:rPr>
            <w:t xml:space="preserve">Scheffer, M., </w:t>
          </w:r>
          <w:proofErr w:type="spellStart"/>
          <w:r>
            <w:rPr>
              <w:rFonts w:eastAsia="Times New Roman"/>
            </w:rPr>
            <w:t>Guilloux</w:t>
          </w:r>
          <w:proofErr w:type="spellEnd"/>
          <w:r>
            <w:rPr>
              <w:rFonts w:eastAsia="Times New Roman"/>
            </w:rPr>
            <w:t xml:space="preserve">, A. G. A., </w:t>
          </w:r>
          <w:proofErr w:type="spellStart"/>
          <w:r>
            <w:rPr>
              <w:rFonts w:eastAsia="Times New Roman"/>
            </w:rPr>
            <w:t>Miotto</w:t>
          </w:r>
          <w:proofErr w:type="spellEnd"/>
          <w:r>
            <w:rPr>
              <w:rFonts w:eastAsia="Times New Roman"/>
            </w:rPr>
            <w:t xml:space="preserve">, B. A., &amp; Almeida, C. de J. (2023). </w:t>
          </w:r>
          <w:r>
            <w:rPr>
              <w:rFonts w:eastAsia="Times New Roman"/>
              <w:i/>
              <w:iCs/>
            </w:rPr>
            <w:t>Demografia Médica no Brasil 2023</w:t>
          </w:r>
          <w:r>
            <w:rPr>
              <w:rFonts w:eastAsia="Times New Roman"/>
            </w:rPr>
            <w:t>. https://amb.org.br/</w:t>
          </w:r>
        </w:p>
        <w:p w14:paraId="54DC762D" w14:textId="77777777" w:rsidR="00AA600F" w:rsidRDefault="00AA600F">
          <w:pPr>
            <w:autoSpaceDE w:val="0"/>
            <w:autoSpaceDN w:val="0"/>
            <w:ind w:hanging="480"/>
            <w:divId w:val="1998803955"/>
            <w:rPr>
              <w:rFonts w:eastAsia="Times New Roman"/>
            </w:rPr>
          </w:pPr>
          <w:r>
            <w:rPr>
              <w:rFonts w:eastAsia="Times New Roman"/>
            </w:rPr>
            <w:t xml:space="preserve">Teixeira, C. P., &amp; Santos, D. V. D. dos. (2023). Programa Mais Médicos pelo Brasil: entrevista com o Prof. Dr. Felipe </w:t>
          </w:r>
          <w:proofErr w:type="spellStart"/>
          <w:r>
            <w:rPr>
              <w:rFonts w:eastAsia="Times New Roman"/>
            </w:rPr>
            <w:t>Proenço</w:t>
          </w:r>
          <w:proofErr w:type="spellEnd"/>
          <w:r>
            <w:rPr>
              <w:rFonts w:eastAsia="Times New Roman"/>
            </w:rPr>
            <w:t xml:space="preserve"> de Oliveira, Secretário Adjunto de Atenção Primária à Saúde do Ministério da Saúde. </w:t>
          </w:r>
          <w:r>
            <w:rPr>
              <w:rFonts w:eastAsia="Times New Roman"/>
              <w:i/>
              <w:iCs/>
            </w:rPr>
            <w:t>Revista Portal: Saúde e Sociedade</w:t>
          </w:r>
          <w:r>
            <w:rPr>
              <w:rFonts w:eastAsia="Times New Roman"/>
            </w:rPr>
            <w:t xml:space="preserve">, </w:t>
          </w:r>
          <w:r>
            <w:rPr>
              <w:rFonts w:eastAsia="Times New Roman"/>
              <w:i/>
              <w:iCs/>
            </w:rPr>
            <w:t>8</w:t>
          </w:r>
          <w:r>
            <w:rPr>
              <w:rFonts w:eastAsia="Times New Roman"/>
            </w:rPr>
            <w:t>(Especial). https://doi.org/10.28998/rpss.e02308002esp</w:t>
          </w:r>
        </w:p>
        <w:p w14:paraId="28AE8D0B" w14:textId="77777777" w:rsidR="00AA600F" w:rsidRDefault="00AA600F">
          <w:pPr>
            <w:autoSpaceDE w:val="0"/>
            <w:autoSpaceDN w:val="0"/>
            <w:ind w:hanging="480"/>
            <w:divId w:val="772095601"/>
            <w:rPr>
              <w:rFonts w:eastAsia="Times New Roman"/>
            </w:rPr>
          </w:pPr>
          <w:r>
            <w:rPr>
              <w:rFonts w:eastAsia="Times New Roman"/>
            </w:rPr>
            <w:t xml:space="preserve">Thomas, R. L., </w:t>
          </w:r>
          <w:proofErr w:type="spellStart"/>
          <w:r>
            <w:rPr>
              <w:rFonts w:eastAsia="Times New Roman"/>
            </w:rPr>
            <w:t>Millett</w:t>
          </w:r>
          <w:proofErr w:type="spellEnd"/>
          <w:r>
            <w:rPr>
              <w:rFonts w:eastAsia="Times New Roman"/>
            </w:rPr>
            <w:t xml:space="preserve">, C., Sousa Soares, R. de, &amp; </w:t>
          </w:r>
          <w:proofErr w:type="spellStart"/>
          <w:r>
            <w:rPr>
              <w:rFonts w:eastAsia="Times New Roman"/>
            </w:rPr>
            <w:t>Hone</w:t>
          </w:r>
          <w:proofErr w:type="spellEnd"/>
          <w:r>
            <w:rPr>
              <w:rFonts w:eastAsia="Times New Roman"/>
            </w:rPr>
            <w:t xml:space="preserve">, T. (2024). More </w:t>
          </w:r>
          <w:proofErr w:type="spellStart"/>
          <w:r>
            <w:rPr>
              <w:rFonts w:eastAsia="Times New Roman"/>
            </w:rPr>
            <w:t>doctors</w:t>
          </w:r>
          <w:proofErr w:type="spellEnd"/>
          <w:r>
            <w:rPr>
              <w:rFonts w:eastAsia="Times New Roman"/>
            </w:rPr>
            <w:t xml:space="preserve">, </w:t>
          </w:r>
          <w:proofErr w:type="spellStart"/>
          <w:r>
            <w:rPr>
              <w:rFonts w:eastAsia="Times New Roman"/>
            </w:rPr>
            <w:t>better</w:t>
          </w:r>
          <w:proofErr w:type="spellEnd"/>
          <w:r>
            <w:rPr>
              <w:rFonts w:eastAsia="Times New Roman"/>
            </w:rPr>
            <w:t xml:space="preserve"> </w:t>
          </w:r>
          <w:proofErr w:type="spellStart"/>
          <w:r>
            <w:rPr>
              <w:rFonts w:eastAsia="Times New Roman"/>
            </w:rPr>
            <w:t>health</w:t>
          </w:r>
          <w:proofErr w:type="spellEnd"/>
          <w:r>
            <w:rPr>
              <w:rFonts w:eastAsia="Times New Roman"/>
            </w:rPr>
            <w:t xml:space="preserve">? A </w:t>
          </w:r>
          <w:proofErr w:type="spellStart"/>
          <w:r>
            <w:rPr>
              <w:rFonts w:eastAsia="Times New Roman"/>
            </w:rPr>
            <w:t>generalised</w:t>
          </w:r>
          <w:proofErr w:type="spellEnd"/>
          <w:r>
            <w:rPr>
              <w:rFonts w:eastAsia="Times New Roman"/>
            </w:rPr>
            <w:t xml:space="preserve"> </w:t>
          </w:r>
          <w:proofErr w:type="spellStart"/>
          <w:r>
            <w:rPr>
              <w:rFonts w:eastAsia="Times New Roman"/>
            </w:rPr>
            <w:t>synthetic</w:t>
          </w:r>
          <w:proofErr w:type="spellEnd"/>
          <w:r>
            <w:rPr>
              <w:rFonts w:eastAsia="Times New Roman"/>
            </w:rPr>
            <w:t xml:space="preserve"> </w:t>
          </w:r>
          <w:proofErr w:type="spellStart"/>
          <w:r>
            <w:rPr>
              <w:rFonts w:eastAsia="Times New Roman"/>
            </w:rPr>
            <w:t>control</w:t>
          </w:r>
          <w:proofErr w:type="spellEnd"/>
          <w:r>
            <w:rPr>
              <w:rFonts w:eastAsia="Times New Roman"/>
            </w:rPr>
            <w:t xml:space="preserve"> approach </w:t>
          </w:r>
          <w:proofErr w:type="spellStart"/>
          <w:r>
            <w:rPr>
              <w:rFonts w:eastAsia="Times New Roman"/>
            </w:rPr>
            <w:t>to</w:t>
          </w:r>
          <w:proofErr w:type="spellEnd"/>
          <w:r>
            <w:rPr>
              <w:rFonts w:eastAsia="Times New Roman"/>
            </w:rPr>
            <w:t xml:space="preserve"> </w:t>
          </w:r>
          <w:proofErr w:type="spellStart"/>
          <w:r>
            <w:rPr>
              <w:rFonts w:eastAsia="Times New Roman"/>
            </w:rPr>
            <w:t>estimating</w:t>
          </w:r>
          <w:proofErr w:type="spellEnd"/>
          <w:r>
            <w:rPr>
              <w:rFonts w:eastAsia="Times New Roman"/>
            </w:rPr>
            <w:t xml:space="preserve"> </w:t>
          </w:r>
          <w:proofErr w:type="spellStart"/>
          <w:r>
            <w:rPr>
              <w:rFonts w:eastAsia="Times New Roman"/>
            </w:rPr>
            <w:t>impacts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increasing</w:t>
          </w:r>
          <w:proofErr w:type="spellEnd"/>
          <w:r>
            <w:rPr>
              <w:rFonts w:eastAsia="Times New Roman"/>
            </w:rPr>
            <w:t xml:space="preserve"> </w:t>
          </w:r>
          <w:proofErr w:type="spellStart"/>
          <w:r>
            <w:rPr>
              <w:rFonts w:eastAsia="Times New Roman"/>
            </w:rPr>
            <w:t>doctors</w:t>
          </w:r>
          <w:proofErr w:type="spellEnd"/>
          <w:r>
            <w:rPr>
              <w:rFonts w:eastAsia="Times New Roman"/>
            </w:rPr>
            <w:t xml:space="preserve"> </w:t>
          </w:r>
          <w:proofErr w:type="spellStart"/>
          <w:r>
            <w:rPr>
              <w:rFonts w:eastAsia="Times New Roman"/>
            </w:rPr>
            <w:t>under</w:t>
          </w:r>
          <w:proofErr w:type="spellEnd"/>
          <w:r>
            <w:rPr>
              <w:rFonts w:eastAsia="Times New Roman"/>
            </w:rPr>
            <w:t xml:space="preserve"> </w:t>
          </w:r>
          <w:proofErr w:type="spellStart"/>
          <w:r>
            <w:rPr>
              <w:rFonts w:eastAsia="Times New Roman"/>
            </w:rPr>
            <w:t>Brazil’s</w:t>
          </w:r>
          <w:proofErr w:type="spellEnd"/>
          <w:r>
            <w:rPr>
              <w:rFonts w:eastAsia="Times New Roman"/>
            </w:rPr>
            <w:t xml:space="preserve"> Mais </w:t>
          </w:r>
          <w:proofErr w:type="spellStart"/>
          <w:r>
            <w:rPr>
              <w:rFonts w:eastAsia="Times New Roman"/>
            </w:rPr>
            <w:t>Medicos</w:t>
          </w:r>
          <w:proofErr w:type="spellEnd"/>
          <w:r>
            <w:rPr>
              <w:rFonts w:eastAsia="Times New Roman"/>
            </w:rPr>
            <w:t xml:space="preserve"> </w:t>
          </w:r>
          <w:proofErr w:type="spellStart"/>
          <w:r>
            <w:rPr>
              <w:rFonts w:eastAsia="Times New Roman"/>
            </w:rPr>
            <w:t>programme</w:t>
          </w:r>
          <w:proofErr w:type="spellEnd"/>
          <w:r>
            <w:rPr>
              <w:rFonts w:eastAsia="Times New Roman"/>
            </w:rPr>
            <w:t xml:space="preserve">. </w:t>
          </w:r>
          <w:r>
            <w:rPr>
              <w:rFonts w:eastAsia="Times New Roman"/>
              <w:i/>
              <w:iCs/>
            </w:rPr>
            <w:t xml:space="preserve">Social Science </w:t>
          </w:r>
          <w:proofErr w:type="spellStart"/>
          <w:proofErr w:type="gramStart"/>
          <w:r>
            <w:rPr>
              <w:rFonts w:eastAsia="Times New Roman"/>
              <w:i/>
              <w:iCs/>
            </w:rPr>
            <w:t>and</w:t>
          </w:r>
          <w:proofErr w:type="spellEnd"/>
          <w:r>
            <w:rPr>
              <w:rFonts w:eastAsia="Times New Roman"/>
              <w:i/>
              <w:iCs/>
            </w:rPr>
            <w:t xml:space="preserve"> Medicine</w:t>
          </w:r>
          <w:proofErr w:type="gramEnd"/>
          <w:r>
            <w:rPr>
              <w:rFonts w:eastAsia="Times New Roman"/>
            </w:rPr>
            <w:t xml:space="preserve">, </w:t>
          </w:r>
          <w:r>
            <w:rPr>
              <w:rFonts w:eastAsia="Times New Roman"/>
              <w:i/>
              <w:iCs/>
            </w:rPr>
            <w:t>358</w:t>
          </w:r>
          <w:r>
            <w:rPr>
              <w:rFonts w:eastAsia="Times New Roman"/>
            </w:rPr>
            <w:t>. https://doi.org/10.1016/j.socscimed.2024.117222</w:t>
          </w:r>
        </w:p>
        <w:p w14:paraId="39E8E165" w14:textId="4B6599AA" w:rsidR="00590C7A" w:rsidRDefault="00AA600F" w:rsidP="006A55BB">
          <w:pPr>
            <w:pStyle w:val="SemEspaamento"/>
            <w:spacing w:line="360" w:lineRule="auto"/>
            <w:jc w:val="both"/>
            <w:rPr>
              <w:rFonts w:ascii="Times New Roman" w:hAnsi="Times New Roman" w:cs="Times New Roman"/>
              <w:sz w:val="24"/>
              <w:szCs w:val="24"/>
            </w:rPr>
          </w:pPr>
          <w:r>
            <w:rPr>
              <w:rFonts w:eastAsia="Times New Roman"/>
            </w:rPr>
            <w:t> </w:t>
          </w:r>
        </w:p>
      </w:sdtContent>
    </w:sdt>
    <w:p w14:paraId="1A81B656" w14:textId="77777777" w:rsidR="00590C7A" w:rsidRPr="00400713" w:rsidRDefault="00590C7A" w:rsidP="006A55BB">
      <w:pPr>
        <w:pStyle w:val="SemEspaamento"/>
        <w:spacing w:line="360" w:lineRule="auto"/>
        <w:jc w:val="both"/>
        <w:rPr>
          <w:rFonts w:ascii="Times New Roman" w:hAnsi="Times New Roman" w:cs="Times New Roman"/>
          <w:sz w:val="24"/>
          <w:szCs w:val="24"/>
        </w:rPr>
      </w:pPr>
    </w:p>
    <w:sectPr w:rsidR="00590C7A" w:rsidRPr="004007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B420F"/>
    <w:multiLevelType w:val="hybridMultilevel"/>
    <w:tmpl w:val="3B4050B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87"/>
    <w:rsid w:val="00074CFB"/>
    <w:rsid w:val="000A216C"/>
    <w:rsid w:val="000A2E08"/>
    <w:rsid w:val="00104F0E"/>
    <w:rsid w:val="001A270D"/>
    <w:rsid w:val="001D24F8"/>
    <w:rsid w:val="002130C0"/>
    <w:rsid w:val="002440DF"/>
    <w:rsid w:val="002806B6"/>
    <w:rsid w:val="00280945"/>
    <w:rsid w:val="002826EF"/>
    <w:rsid w:val="002948E4"/>
    <w:rsid w:val="00301CF7"/>
    <w:rsid w:val="003046A5"/>
    <w:rsid w:val="00313C9C"/>
    <w:rsid w:val="00321598"/>
    <w:rsid w:val="003E51C6"/>
    <w:rsid w:val="003F35C3"/>
    <w:rsid w:val="00400713"/>
    <w:rsid w:val="00446DF7"/>
    <w:rsid w:val="004833E5"/>
    <w:rsid w:val="004A4BC6"/>
    <w:rsid w:val="004C446E"/>
    <w:rsid w:val="0056550E"/>
    <w:rsid w:val="00590C7A"/>
    <w:rsid w:val="00592FDA"/>
    <w:rsid w:val="005D18EA"/>
    <w:rsid w:val="00686626"/>
    <w:rsid w:val="006A55BB"/>
    <w:rsid w:val="00737949"/>
    <w:rsid w:val="00762593"/>
    <w:rsid w:val="007654E1"/>
    <w:rsid w:val="007C1C79"/>
    <w:rsid w:val="00814305"/>
    <w:rsid w:val="00846012"/>
    <w:rsid w:val="008B17BC"/>
    <w:rsid w:val="008B241F"/>
    <w:rsid w:val="008B4D87"/>
    <w:rsid w:val="008F1AEE"/>
    <w:rsid w:val="00934D79"/>
    <w:rsid w:val="009D4889"/>
    <w:rsid w:val="00A51E01"/>
    <w:rsid w:val="00A7200F"/>
    <w:rsid w:val="00A77EE8"/>
    <w:rsid w:val="00A90672"/>
    <w:rsid w:val="00AA600F"/>
    <w:rsid w:val="00AB0328"/>
    <w:rsid w:val="00AC25D8"/>
    <w:rsid w:val="00AE54C1"/>
    <w:rsid w:val="00AF01E3"/>
    <w:rsid w:val="00AF0BB6"/>
    <w:rsid w:val="00B35A1B"/>
    <w:rsid w:val="00B55CBE"/>
    <w:rsid w:val="00B94C1C"/>
    <w:rsid w:val="00BA509F"/>
    <w:rsid w:val="00BA61C9"/>
    <w:rsid w:val="00BC7E8F"/>
    <w:rsid w:val="00BD24AC"/>
    <w:rsid w:val="00C900B3"/>
    <w:rsid w:val="00C9073E"/>
    <w:rsid w:val="00CA309E"/>
    <w:rsid w:val="00CB3339"/>
    <w:rsid w:val="00D3289C"/>
    <w:rsid w:val="00D55679"/>
    <w:rsid w:val="00D65C7D"/>
    <w:rsid w:val="00D823CF"/>
    <w:rsid w:val="00E14969"/>
    <w:rsid w:val="00E34DD2"/>
    <w:rsid w:val="00E877F9"/>
    <w:rsid w:val="00E97F10"/>
    <w:rsid w:val="00EF0D01"/>
    <w:rsid w:val="00F1264A"/>
    <w:rsid w:val="00F36609"/>
    <w:rsid w:val="00F57C62"/>
    <w:rsid w:val="00FC75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F6E2"/>
  <w15:chartTrackingRefBased/>
  <w15:docId w15:val="{7859702F-FC11-4239-9E61-2E4A3394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877F9"/>
    <w:rPr>
      <w:color w:val="808080"/>
    </w:rPr>
  </w:style>
  <w:style w:type="paragraph" w:styleId="SemEspaamento">
    <w:name w:val="No Spacing"/>
    <w:uiPriority w:val="1"/>
    <w:qFormat/>
    <w:rsid w:val="00400713"/>
    <w:pPr>
      <w:spacing w:after="0" w:line="240" w:lineRule="auto"/>
    </w:pPr>
  </w:style>
  <w:style w:type="character" w:styleId="Forte">
    <w:name w:val="Strong"/>
    <w:basedOn w:val="Fontepargpadro"/>
    <w:uiPriority w:val="22"/>
    <w:qFormat/>
    <w:rsid w:val="004833E5"/>
    <w:rPr>
      <w:b/>
      <w:bCs/>
    </w:rPr>
  </w:style>
  <w:style w:type="paragraph" w:styleId="PargrafodaLista">
    <w:name w:val="List Paragraph"/>
    <w:basedOn w:val="Normal"/>
    <w:uiPriority w:val="34"/>
    <w:qFormat/>
    <w:rsid w:val="00D55679"/>
    <w:pPr>
      <w:spacing w:after="0" w:line="276" w:lineRule="auto"/>
      <w:ind w:left="720"/>
      <w:contextualSpacing/>
    </w:pPr>
    <w:rPr>
      <w:rFonts w:ascii="Arial" w:eastAsia="Arial" w:hAnsi="Arial" w:cs="Arial"/>
      <w:kern w:val="0"/>
      <w:lang w:eastAsia="pt-BR"/>
      <w14:ligatures w14:val="none"/>
    </w:rPr>
  </w:style>
  <w:style w:type="table" w:styleId="Tabelacomgrade">
    <w:name w:val="Table Grid"/>
    <w:basedOn w:val="Tabelanormal"/>
    <w:uiPriority w:val="39"/>
    <w:rsid w:val="00D55679"/>
    <w:pPr>
      <w:spacing w:after="0" w:line="240" w:lineRule="auto"/>
    </w:pPr>
    <w:rPr>
      <w:rFonts w:ascii="Arial" w:eastAsia="Arial" w:hAnsi="Arial" w:cs="Arial"/>
      <w:kern w:val="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2440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90">
      <w:bodyDiv w:val="1"/>
      <w:marLeft w:val="0"/>
      <w:marRight w:val="0"/>
      <w:marTop w:val="0"/>
      <w:marBottom w:val="0"/>
      <w:divBdr>
        <w:top w:val="none" w:sz="0" w:space="0" w:color="auto"/>
        <w:left w:val="none" w:sz="0" w:space="0" w:color="auto"/>
        <w:bottom w:val="none" w:sz="0" w:space="0" w:color="auto"/>
        <w:right w:val="none" w:sz="0" w:space="0" w:color="auto"/>
      </w:divBdr>
    </w:div>
    <w:div w:id="4015546">
      <w:bodyDiv w:val="1"/>
      <w:marLeft w:val="0"/>
      <w:marRight w:val="0"/>
      <w:marTop w:val="0"/>
      <w:marBottom w:val="0"/>
      <w:divBdr>
        <w:top w:val="none" w:sz="0" w:space="0" w:color="auto"/>
        <w:left w:val="none" w:sz="0" w:space="0" w:color="auto"/>
        <w:bottom w:val="none" w:sz="0" w:space="0" w:color="auto"/>
        <w:right w:val="none" w:sz="0" w:space="0" w:color="auto"/>
      </w:divBdr>
    </w:div>
    <w:div w:id="5640475">
      <w:bodyDiv w:val="1"/>
      <w:marLeft w:val="0"/>
      <w:marRight w:val="0"/>
      <w:marTop w:val="0"/>
      <w:marBottom w:val="0"/>
      <w:divBdr>
        <w:top w:val="none" w:sz="0" w:space="0" w:color="auto"/>
        <w:left w:val="none" w:sz="0" w:space="0" w:color="auto"/>
        <w:bottom w:val="none" w:sz="0" w:space="0" w:color="auto"/>
        <w:right w:val="none" w:sz="0" w:space="0" w:color="auto"/>
      </w:divBdr>
      <w:divsChild>
        <w:div w:id="1387337741">
          <w:marLeft w:val="480"/>
          <w:marRight w:val="0"/>
          <w:marTop w:val="0"/>
          <w:marBottom w:val="0"/>
          <w:divBdr>
            <w:top w:val="none" w:sz="0" w:space="0" w:color="auto"/>
            <w:left w:val="none" w:sz="0" w:space="0" w:color="auto"/>
            <w:bottom w:val="none" w:sz="0" w:space="0" w:color="auto"/>
            <w:right w:val="none" w:sz="0" w:space="0" w:color="auto"/>
          </w:divBdr>
        </w:div>
        <w:div w:id="858663709">
          <w:marLeft w:val="480"/>
          <w:marRight w:val="0"/>
          <w:marTop w:val="0"/>
          <w:marBottom w:val="0"/>
          <w:divBdr>
            <w:top w:val="none" w:sz="0" w:space="0" w:color="auto"/>
            <w:left w:val="none" w:sz="0" w:space="0" w:color="auto"/>
            <w:bottom w:val="none" w:sz="0" w:space="0" w:color="auto"/>
            <w:right w:val="none" w:sz="0" w:space="0" w:color="auto"/>
          </w:divBdr>
        </w:div>
        <w:div w:id="48069455">
          <w:marLeft w:val="480"/>
          <w:marRight w:val="0"/>
          <w:marTop w:val="0"/>
          <w:marBottom w:val="0"/>
          <w:divBdr>
            <w:top w:val="none" w:sz="0" w:space="0" w:color="auto"/>
            <w:left w:val="none" w:sz="0" w:space="0" w:color="auto"/>
            <w:bottom w:val="none" w:sz="0" w:space="0" w:color="auto"/>
            <w:right w:val="none" w:sz="0" w:space="0" w:color="auto"/>
          </w:divBdr>
        </w:div>
        <w:div w:id="556087827">
          <w:marLeft w:val="480"/>
          <w:marRight w:val="0"/>
          <w:marTop w:val="0"/>
          <w:marBottom w:val="0"/>
          <w:divBdr>
            <w:top w:val="none" w:sz="0" w:space="0" w:color="auto"/>
            <w:left w:val="none" w:sz="0" w:space="0" w:color="auto"/>
            <w:bottom w:val="none" w:sz="0" w:space="0" w:color="auto"/>
            <w:right w:val="none" w:sz="0" w:space="0" w:color="auto"/>
          </w:divBdr>
        </w:div>
        <w:div w:id="2077774408">
          <w:marLeft w:val="480"/>
          <w:marRight w:val="0"/>
          <w:marTop w:val="0"/>
          <w:marBottom w:val="0"/>
          <w:divBdr>
            <w:top w:val="none" w:sz="0" w:space="0" w:color="auto"/>
            <w:left w:val="none" w:sz="0" w:space="0" w:color="auto"/>
            <w:bottom w:val="none" w:sz="0" w:space="0" w:color="auto"/>
            <w:right w:val="none" w:sz="0" w:space="0" w:color="auto"/>
          </w:divBdr>
        </w:div>
        <w:div w:id="943078950">
          <w:marLeft w:val="480"/>
          <w:marRight w:val="0"/>
          <w:marTop w:val="0"/>
          <w:marBottom w:val="0"/>
          <w:divBdr>
            <w:top w:val="none" w:sz="0" w:space="0" w:color="auto"/>
            <w:left w:val="none" w:sz="0" w:space="0" w:color="auto"/>
            <w:bottom w:val="none" w:sz="0" w:space="0" w:color="auto"/>
            <w:right w:val="none" w:sz="0" w:space="0" w:color="auto"/>
          </w:divBdr>
        </w:div>
        <w:div w:id="1472095192">
          <w:marLeft w:val="480"/>
          <w:marRight w:val="0"/>
          <w:marTop w:val="0"/>
          <w:marBottom w:val="0"/>
          <w:divBdr>
            <w:top w:val="none" w:sz="0" w:space="0" w:color="auto"/>
            <w:left w:val="none" w:sz="0" w:space="0" w:color="auto"/>
            <w:bottom w:val="none" w:sz="0" w:space="0" w:color="auto"/>
            <w:right w:val="none" w:sz="0" w:space="0" w:color="auto"/>
          </w:divBdr>
        </w:div>
        <w:div w:id="1899633583">
          <w:marLeft w:val="480"/>
          <w:marRight w:val="0"/>
          <w:marTop w:val="0"/>
          <w:marBottom w:val="0"/>
          <w:divBdr>
            <w:top w:val="none" w:sz="0" w:space="0" w:color="auto"/>
            <w:left w:val="none" w:sz="0" w:space="0" w:color="auto"/>
            <w:bottom w:val="none" w:sz="0" w:space="0" w:color="auto"/>
            <w:right w:val="none" w:sz="0" w:space="0" w:color="auto"/>
          </w:divBdr>
        </w:div>
        <w:div w:id="573860304">
          <w:marLeft w:val="480"/>
          <w:marRight w:val="0"/>
          <w:marTop w:val="0"/>
          <w:marBottom w:val="0"/>
          <w:divBdr>
            <w:top w:val="none" w:sz="0" w:space="0" w:color="auto"/>
            <w:left w:val="none" w:sz="0" w:space="0" w:color="auto"/>
            <w:bottom w:val="none" w:sz="0" w:space="0" w:color="auto"/>
            <w:right w:val="none" w:sz="0" w:space="0" w:color="auto"/>
          </w:divBdr>
        </w:div>
        <w:div w:id="2121534938">
          <w:marLeft w:val="480"/>
          <w:marRight w:val="0"/>
          <w:marTop w:val="0"/>
          <w:marBottom w:val="0"/>
          <w:divBdr>
            <w:top w:val="none" w:sz="0" w:space="0" w:color="auto"/>
            <w:left w:val="none" w:sz="0" w:space="0" w:color="auto"/>
            <w:bottom w:val="none" w:sz="0" w:space="0" w:color="auto"/>
            <w:right w:val="none" w:sz="0" w:space="0" w:color="auto"/>
          </w:divBdr>
        </w:div>
      </w:divsChild>
    </w:div>
    <w:div w:id="10304428">
      <w:bodyDiv w:val="1"/>
      <w:marLeft w:val="0"/>
      <w:marRight w:val="0"/>
      <w:marTop w:val="0"/>
      <w:marBottom w:val="0"/>
      <w:divBdr>
        <w:top w:val="none" w:sz="0" w:space="0" w:color="auto"/>
        <w:left w:val="none" w:sz="0" w:space="0" w:color="auto"/>
        <w:bottom w:val="none" w:sz="0" w:space="0" w:color="auto"/>
        <w:right w:val="none" w:sz="0" w:space="0" w:color="auto"/>
      </w:divBdr>
    </w:div>
    <w:div w:id="30420004">
      <w:bodyDiv w:val="1"/>
      <w:marLeft w:val="0"/>
      <w:marRight w:val="0"/>
      <w:marTop w:val="0"/>
      <w:marBottom w:val="0"/>
      <w:divBdr>
        <w:top w:val="none" w:sz="0" w:space="0" w:color="auto"/>
        <w:left w:val="none" w:sz="0" w:space="0" w:color="auto"/>
        <w:bottom w:val="none" w:sz="0" w:space="0" w:color="auto"/>
        <w:right w:val="none" w:sz="0" w:space="0" w:color="auto"/>
      </w:divBdr>
    </w:div>
    <w:div w:id="42556888">
      <w:bodyDiv w:val="1"/>
      <w:marLeft w:val="0"/>
      <w:marRight w:val="0"/>
      <w:marTop w:val="0"/>
      <w:marBottom w:val="0"/>
      <w:divBdr>
        <w:top w:val="none" w:sz="0" w:space="0" w:color="auto"/>
        <w:left w:val="none" w:sz="0" w:space="0" w:color="auto"/>
        <w:bottom w:val="none" w:sz="0" w:space="0" w:color="auto"/>
        <w:right w:val="none" w:sz="0" w:space="0" w:color="auto"/>
      </w:divBdr>
      <w:divsChild>
        <w:div w:id="991524522">
          <w:marLeft w:val="480"/>
          <w:marRight w:val="0"/>
          <w:marTop w:val="0"/>
          <w:marBottom w:val="0"/>
          <w:divBdr>
            <w:top w:val="none" w:sz="0" w:space="0" w:color="auto"/>
            <w:left w:val="none" w:sz="0" w:space="0" w:color="auto"/>
            <w:bottom w:val="none" w:sz="0" w:space="0" w:color="auto"/>
            <w:right w:val="none" w:sz="0" w:space="0" w:color="auto"/>
          </w:divBdr>
        </w:div>
        <w:div w:id="199707749">
          <w:marLeft w:val="480"/>
          <w:marRight w:val="0"/>
          <w:marTop w:val="0"/>
          <w:marBottom w:val="0"/>
          <w:divBdr>
            <w:top w:val="none" w:sz="0" w:space="0" w:color="auto"/>
            <w:left w:val="none" w:sz="0" w:space="0" w:color="auto"/>
            <w:bottom w:val="none" w:sz="0" w:space="0" w:color="auto"/>
            <w:right w:val="none" w:sz="0" w:space="0" w:color="auto"/>
          </w:divBdr>
        </w:div>
        <w:div w:id="1360811987">
          <w:marLeft w:val="480"/>
          <w:marRight w:val="0"/>
          <w:marTop w:val="0"/>
          <w:marBottom w:val="0"/>
          <w:divBdr>
            <w:top w:val="none" w:sz="0" w:space="0" w:color="auto"/>
            <w:left w:val="none" w:sz="0" w:space="0" w:color="auto"/>
            <w:bottom w:val="none" w:sz="0" w:space="0" w:color="auto"/>
            <w:right w:val="none" w:sz="0" w:space="0" w:color="auto"/>
          </w:divBdr>
        </w:div>
        <w:div w:id="1649938787">
          <w:marLeft w:val="480"/>
          <w:marRight w:val="0"/>
          <w:marTop w:val="0"/>
          <w:marBottom w:val="0"/>
          <w:divBdr>
            <w:top w:val="none" w:sz="0" w:space="0" w:color="auto"/>
            <w:left w:val="none" w:sz="0" w:space="0" w:color="auto"/>
            <w:bottom w:val="none" w:sz="0" w:space="0" w:color="auto"/>
            <w:right w:val="none" w:sz="0" w:space="0" w:color="auto"/>
          </w:divBdr>
        </w:div>
        <w:div w:id="385223806">
          <w:marLeft w:val="480"/>
          <w:marRight w:val="0"/>
          <w:marTop w:val="0"/>
          <w:marBottom w:val="0"/>
          <w:divBdr>
            <w:top w:val="none" w:sz="0" w:space="0" w:color="auto"/>
            <w:left w:val="none" w:sz="0" w:space="0" w:color="auto"/>
            <w:bottom w:val="none" w:sz="0" w:space="0" w:color="auto"/>
            <w:right w:val="none" w:sz="0" w:space="0" w:color="auto"/>
          </w:divBdr>
        </w:div>
        <w:div w:id="1420834454">
          <w:marLeft w:val="480"/>
          <w:marRight w:val="0"/>
          <w:marTop w:val="0"/>
          <w:marBottom w:val="0"/>
          <w:divBdr>
            <w:top w:val="none" w:sz="0" w:space="0" w:color="auto"/>
            <w:left w:val="none" w:sz="0" w:space="0" w:color="auto"/>
            <w:bottom w:val="none" w:sz="0" w:space="0" w:color="auto"/>
            <w:right w:val="none" w:sz="0" w:space="0" w:color="auto"/>
          </w:divBdr>
        </w:div>
        <w:div w:id="745999489">
          <w:marLeft w:val="480"/>
          <w:marRight w:val="0"/>
          <w:marTop w:val="0"/>
          <w:marBottom w:val="0"/>
          <w:divBdr>
            <w:top w:val="none" w:sz="0" w:space="0" w:color="auto"/>
            <w:left w:val="none" w:sz="0" w:space="0" w:color="auto"/>
            <w:bottom w:val="none" w:sz="0" w:space="0" w:color="auto"/>
            <w:right w:val="none" w:sz="0" w:space="0" w:color="auto"/>
          </w:divBdr>
        </w:div>
        <w:div w:id="817767598">
          <w:marLeft w:val="480"/>
          <w:marRight w:val="0"/>
          <w:marTop w:val="0"/>
          <w:marBottom w:val="0"/>
          <w:divBdr>
            <w:top w:val="none" w:sz="0" w:space="0" w:color="auto"/>
            <w:left w:val="none" w:sz="0" w:space="0" w:color="auto"/>
            <w:bottom w:val="none" w:sz="0" w:space="0" w:color="auto"/>
            <w:right w:val="none" w:sz="0" w:space="0" w:color="auto"/>
          </w:divBdr>
        </w:div>
        <w:div w:id="818424498">
          <w:marLeft w:val="480"/>
          <w:marRight w:val="0"/>
          <w:marTop w:val="0"/>
          <w:marBottom w:val="0"/>
          <w:divBdr>
            <w:top w:val="none" w:sz="0" w:space="0" w:color="auto"/>
            <w:left w:val="none" w:sz="0" w:space="0" w:color="auto"/>
            <w:bottom w:val="none" w:sz="0" w:space="0" w:color="auto"/>
            <w:right w:val="none" w:sz="0" w:space="0" w:color="auto"/>
          </w:divBdr>
        </w:div>
      </w:divsChild>
    </w:div>
    <w:div w:id="50005914">
      <w:bodyDiv w:val="1"/>
      <w:marLeft w:val="0"/>
      <w:marRight w:val="0"/>
      <w:marTop w:val="0"/>
      <w:marBottom w:val="0"/>
      <w:divBdr>
        <w:top w:val="none" w:sz="0" w:space="0" w:color="auto"/>
        <w:left w:val="none" w:sz="0" w:space="0" w:color="auto"/>
        <w:bottom w:val="none" w:sz="0" w:space="0" w:color="auto"/>
        <w:right w:val="none" w:sz="0" w:space="0" w:color="auto"/>
      </w:divBdr>
    </w:div>
    <w:div w:id="74862205">
      <w:bodyDiv w:val="1"/>
      <w:marLeft w:val="0"/>
      <w:marRight w:val="0"/>
      <w:marTop w:val="0"/>
      <w:marBottom w:val="0"/>
      <w:divBdr>
        <w:top w:val="none" w:sz="0" w:space="0" w:color="auto"/>
        <w:left w:val="none" w:sz="0" w:space="0" w:color="auto"/>
        <w:bottom w:val="none" w:sz="0" w:space="0" w:color="auto"/>
        <w:right w:val="none" w:sz="0" w:space="0" w:color="auto"/>
      </w:divBdr>
      <w:divsChild>
        <w:div w:id="352732466">
          <w:marLeft w:val="480"/>
          <w:marRight w:val="0"/>
          <w:marTop w:val="0"/>
          <w:marBottom w:val="0"/>
          <w:divBdr>
            <w:top w:val="none" w:sz="0" w:space="0" w:color="auto"/>
            <w:left w:val="none" w:sz="0" w:space="0" w:color="auto"/>
            <w:bottom w:val="none" w:sz="0" w:space="0" w:color="auto"/>
            <w:right w:val="none" w:sz="0" w:space="0" w:color="auto"/>
          </w:divBdr>
        </w:div>
        <w:div w:id="635841486">
          <w:marLeft w:val="480"/>
          <w:marRight w:val="0"/>
          <w:marTop w:val="0"/>
          <w:marBottom w:val="0"/>
          <w:divBdr>
            <w:top w:val="none" w:sz="0" w:space="0" w:color="auto"/>
            <w:left w:val="none" w:sz="0" w:space="0" w:color="auto"/>
            <w:bottom w:val="none" w:sz="0" w:space="0" w:color="auto"/>
            <w:right w:val="none" w:sz="0" w:space="0" w:color="auto"/>
          </w:divBdr>
        </w:div>
        <w:div w:id="275403612">
          <w:marLeft w:val="480"/>
          <w:marRight w:val="0"/>
          <w:marTop w:val="0"/>
          <w:marBottom w:val="0"/>
          <w:divBdr>
            <w:top w:val="none" w:sz="0" w:space="0" w:color="auto"/>
            <w:left w:val="none" w:sz="0" w:space="0" w:color="auto"/>
            <w:bottom w:val="none" w:sz="0" w:space="0" w:color="auto"/>
            <w:right w:val="none" w:sz="0" w:space="0" w:color="auto"/>
          </w:divBdr>
        </w:div>
        <w:div w:id="537204254">
          <w:marLeft w:val="480"/>
          <w:marRight w:val="0"/>
          <w:marTop w:val="0"/>
          <w:marBottom w:val="0"/>
          <w:divBdr>
            <w:top w:val="none" w:sz="0" w:space="0" w:color="auto"/>
            <w:left w:val="none" w:sz="0" w:space="0" w:color="auto"/>
            <w:bottom w:val="none" w:sz="0" w:space="0" w:color="auto"/>
            <w:right w:val="none" w:sz="0" w:space="0" w:color="auto"/>
          </w:divBdr>
        </w:div>
        <w:div w:id="338393965">
          <w:marLeft w:val="480"/>
          <w:marRight w:val="0"/>
          <w:marTop w:val="0"/>
          <w:marBottom w:val="0"/>
          <w:divBdr>
            <w:top w:val="none" w:sz="0" w:space="0" w:color="auto"/>
            <w:left w:val="none" w:sz="0" w:space="0" w:color="auto"/>
            <w:bottom w:val="none" w:sz="0" w:space="0" w:color="auto"/>
            <w:right w:val="none" w:sz="0" w:space="0" w:color="auto"/>
          </w:divBdr>
        </w:div>
        <w:div w:id="822350412">
          <w:marLeft w:val="480"/>
          <w:marRight w:val="0"/>
          <w:marTop w:val="0"/>
          <w:marBottom w:val="0"/>
          <w:divBdr>
            <w:top w:val="none" w:sz="0" w:space="0" w:color="auto"/>
            <w:left w:val="none" w:sz="0" w:space="0" w:color="auto"/>
            <w:bottom w:val="none" w:sz="0" w:space="0" w:color="auto"/>
            <w:right w:val="none" w:sz="0" w:space="0" w:color="auto"/>
          </w:divBdr>
        </w:div>
        <w:div w:id="37508764">
          <w:marLeft w:val="480"/>
          <w:marRight w:val="0"/>
          <w:marTop w:val="0"/>
          <w:marBottom w:val="0"/>
          <w:divBdr>
            <w:top w:val="none" w:sz="0" w:space="0" w:color="auto"/>
            <w:left w:val="none" w:sz="0" w:space="0" w:color="auto"/>
            <w:bottom w:val="none" w:sz="0" w:space="0" w:color="auto"/>
            <w:right w:val="none" w:sz="0" w:space="0" w:color="auto"/>
          </w:divBdr>
        </w:div>
        <w:div w:id="1342202805">
          <w:marLeft w:val="480"/>
          <w:marRight w:val="0"/>
          <w:marTop w:val="0"/>
          <w:marBottom w:val="0"/>
          <w:divBdr>
            <w:top w:val="none" w:sz="0" w:space="0" w:color="auto"/>
            <w:left w:val="none" w:sz="0" w:space="0" w:color="auto"/>
            <w:bottom w:val="none" w:sz="0" w:space="0" w:color="auto"/>
            <w:right w:val="none" w:sz="0" w:space="0" w:color="auto"/>
          </w:divBdr>
        </w:div>
        <w:div w:id="1110591863">
          <w:marLeft w:val="480"/>
          <w:marRight w:val="0"/>
          <w:marTop w:val="0"/>
          <w:marBottom w:val="0"/>
          <w:divBdr>
            <w:top w:val="none" w:sz="0" w:space="0" w:color="auto"/>
            <w:left w:val="none" w:sz="0" w:space="0" w:color="auto"/>
            <w:bottom w:val="none" w:sz="0" w:space="0" w:color="auto"/>
            <w:right w:val="none" w:sz="0" w:space="0" w:color="auto"/>
          </w:divBdr>
        </w:div>
      </w:divsChild>
    </w:div>
    <w:div w:id="79761692">
      <w:bodyDiv w:val="1"/>
      <w:marLeft w:val="0"/>
      <w:marRight w:val="0"/>
      <w:marTop w:val="0"/>
      <w:marBottom w:val="0"/>
      <w:divBdr>
        <w:top w:val="none" w:sz="0" w:space="0" w:color="auto"/>
        <w:left w:val="none" w:sz="0" w:space="0" w:color="auto"/>
        <w:bottom w:val="none" w:sz="0" w:space="0" w:color="auto"/>
        <w:right w:val="none" w:sz="0" w:space="0" w:color="auto"/>
      </w:divBdr>
    </w:div>
    <w:div w:id="80487505">
      <w:bodyDiv w:val="1"/>
      <w:marLeft w:val="0"/>
      <w:marRight w:val="0"/>
      <w:marTop w:val="0"/>
      <w:marBottom w:val="0"/>
      <w:divBdr>
        <w:top w:val="none" w:sz="0" w:space="0" w:color="auto"/>
        <w:left w:val="none" w:sz="0" w:space="0" w:color="auto"/>
        <w:bottom w:val="none" w:sz="0" w:space="0" w:color="auto"/>
        <w:right w:val="none" w:sz="0" w:space="0" w:color="auto"/>
      </w:divBdr>
    </w:div>
    <w:div w:id="80873688">
      <w:bodyDiv w:val="1"/>
      <w:marLeft w:val="0"/>
      <w:marRight w:val="0"/>
      <w:marTop w:val="0"/>
      <w:marBottom w:val="0"/>
      <w:divBdr>
        <w:top w:val="none" w:sz="0" w:space="0" w:color="auto"/>
        <w:left w:val="none" w:sz="0" w:space="0" w:color="auto"/>
        <w:bottom w:val="none" w:sz="0" w:space="0" w:color="auto"/>
        <w:right w:val="none" w:sz="0" w:space="0" w:color="auto"/>
      </w:divBdr>
    </w:div>
    <w:div w:id="81293237">
      <w:bodyDiv w:val="1"/>
      <w:marLeft w:val="0"/>
      <w:marRight w:val="0"/>
      <w:marTop w:val="0"/>
      <w:marBottom w:val="0"/>
      <w:divBdr>
        <w:top w:val="none" w:sz="0" w:space="0" w:color="auto"/>
        <w:left w:val="none" w:sz="0" w:space="0" w:color="auto"/>
        <w:bottom w:val="none" w:sz="0" w:space="0" w:color="auto"/>
        <w:right w:val="none" w:sz="0" w:space="0" w:color="auto"/>
      </w:divBdr>
      <w:divsChild>
        <w:div w:id="1076706797">
          <w:marLeft w:val="480"/>
          <w:marRight w:val="0"/>
          <w:marTop w:val="0"/>
          <w:marBottom w:val="0"/>
          <w:divBdr>
            <w:top w:val="none" w:sz="0" w:space="0" w:color="auto"/>
            <w:left w:val="none" w:sz="0" w:space="0" w:color="auto"/>
            <w:bottom w:val="none" w:sz="0" w:space="0" w:color="auto"/>
            <w:right w:val="none" w:sz="0" w:space="0" w:color="auto"/>
          </w:divBdr>
        </w:div>
        <w:div w:id="1319773641">
          <w:marLeft w:val="480"/>
          <w:marRight w:val="0"/>
          <w:marTop w:val="0"/>
          <w:marBottom w:val="0"/>
          <w:divBdr>
            <w:top w:val="none" w:sz="0" w:space="0" w:color="auto"/>
            <w:left w:val="none" w:sz="0" w:space="0" w:color="auto"/>
            <w:bottom w:val="none" w:sz="0" w:space="0" w:color="auto"/>
            <w:right w:val="none" w:sz="0" w:space="0" w:color="auto"/>
          </w:divBdr>
        </w:div>
        <w:div w:id="480778218">
          <w:marLeft w:val="480"/>
          <w:marRight w:val="0"/>
          <w:marTop w:val="0"/>
          <w:marBottom w:val="0"/>
          <w:divBdr>
            <w:top w:val="none" w:sz="0" w:space="0" w:color="auto"/>
            <w:left w:val="none" w:sz="0" w:space="0" w:color="auto"/>
            <w:bottom w:val="none" w:sz="0" w:space="0" w:color="auto"/>
            <w:right w:val="none" w:sz="0" w:space="0" w:color="auto"/>
          </w:divBdr>
        </w:div>
        <w:div w:id="1814373974">
          <w:marLeft w:val="480"/>
          <w:marRight w:val="0"/>
          <w:marTop w:val="0"/>
          <w:marBottom w:val="0"/>
          <w:divBdr>
            <w:top w:val="none" w:sz="0" w:space="0" w:color="auto"/>
            <w:left w:val="none" w:sz="0" w:space="0" w:color="auto"/>
            <w:bottom w:val="none" w:sz="0" w:space="0" w:color="auto"/>
            <w:right w:val="none" w:sz="0" w:space="0" w:color="auto"/>
          </w:divBdr>
        </w:div>
        <w:div w:id="1146897395">
          <w:marLeft w:val="480"/>
          <w:marRight w:val="0"/>
          <w:marTop w:val="0"/>
          <w:marBottom w:val="0"/>
          <w:divBdr>
            <w:top w:val="none" w:sz="0" w:space="0" w:color="auto"/>
            <w:left w:val="none" w:sz="0" w:space="0" w:color="auto"/>
            <w:bottom w:val="none" w:sz="0" w:space="0" w:color="auto"/>
            <w:right w:val="none" w:sz="0" w:space="0" w:color="auto"/>
          </w:divBdr>
        </w:div>
        <w:div w:id="1486774315">
          <w:marLeft w:val="480"/>
          <w:marRight w:val="0"/>
          <w:marTop w:val="0"/>
          <w:marBottom w:val="0"/>
          <w:divBdr>
            <w:top w:val="none" w:sz="0" w:space="0" w:color="auto"/>
            <w:left w:val="none" w:sz="0" w:space="0" w:color="auto"/>
            <w:bottom w:val="none" w:sz="0" w:space="0" w:color="auto"/>
            <w:right w:val="none" w:sz="0" w:space="0" w:color="auto"/>
          </w:divBdr>
        </w:div>
        <w:div w:id="2068599792">
          <w:marLeft w:val="480"/>
          <w:marRight w:val="0"/>
          <w:marTop w:val="0"/>
          <w:marBottom w:val="0"/>
          <w:divBdr>
            <w:top w:val="none" w:sz="0" w:space="0" w:color="auto"/>
            <w:left w:val="none" w:sz="0" w:space="0" w:color="auto"/>
            <w:bottom w:val="none" w:sz="0" w:space="0" w:color="auto"/>
            <w:right w:val="none" w:sz="0" w:space="0" w:color="auto"/>
          </w:divBdr>
        </w:div>
        <w:div w:id="969441219">
          <w:marLeft w:val="480"/>
          <w:marRight w:val="0"/>
          <w:marTop w:val="0"/>
          <w:marBottom w:val="0"/>
          <w:divBdr>
            <w:top w:val="none" w:sz="0" w:space="0" w:color="auto"/>
            <w:left w:val="none" w:sz="0" w:space="0" w:color="auto"/>
            <w:bottom w:val="none" w:sz="0" w:space="0" w:color="auto"/>
            <w:right w:val="none" w:sz="0" w:space="0" w:color="auto"/>
          </w:divBdr>
        </w:div>
        <w:div w:id="2137795987">
          <w:marLeft w:val="480"/>
          <w:marRight w:val="0"/>
          <w:marTop w:val="0"/>
          <w:marBottom w:val="0"/>
          <w:divBdr>
            <w:top w:val="none" w:sz="0" w:space="0" w:color="auto"/>
            <w:left w:val="none" w:sz="0" w:space="0" w:color="auto"/>
            <w:bottom w:val="none" w:sz="0" w:space="0" w:color="auto"/>
            <w:right w:val="none" w:sz="0" w:space="0" w:color="auto"/>
          </w:divBdr>
        </w:div>
        <w:div w:id="2004818932">
          <w:marLeft w:val="480"/>
          <w:marRight w:val="0"/>
          <w:marTop w:val="0"/>
          <w:marBottom w:val="0"/>
          <w:divBdr>
            <w:top w:val="none" w:sz="0" w:space="0" w:color="auto"/>
            <w:left w:val="none" w:sz="0" w:space="0" w:color="auto"/>
            <w:bottom w:val="none" w:sz="0" w:space="0" w:color="auto"/>
            <w:right w:val="none" w:sz="0" w:space="0" w:color="auto"/>
          </w:divBdr>
        </w:div>
        <w:div w:id="2069453491">
          <w:marLeft w:val="480"/>
          <w:marRight w:val="0"/>
          <w:marTop w:val="0"/>
          <w:marBottom w:val="0"/>
          <w:divBdr>
            <w:top w:val="none" w:sz="0" w:space="0" w:color="auto"/>
            <w:left w:val="none" w:sz="0" w:space="0" w:color="auto"/>
            <w:bottom w:val="none" w:sz="0" w:space="0" w:color="auto"/>
            <w:right w:val="none" w:sz="0" w:space="0" w:color="auto"/>
          </w:divBdr>
        </w:div>
        <w:div w:id="874073993">
          <w:marLeft w:val="480"/>
          <w:marRight w:val="0"/>
          <w:marTop w:val="0"/>
          <w:marBottom w:val="0"/>
          <w:divBdr>
            <w:top w:val="none" w:sz="0" w:space="0" w:color="auto"/>
            <w:left w:val="none" w:sz="0" w:space="0" w:color="auto"/>
            <w:bottom w:val="none" w:sz="0" w:space="0" w:color="auto"/>
            <w:right w:val="none" w:sz="0" w:space="0" w:color="auto"/>
          </w:divBdr>
        </w:div>
        <w:div w:id="1506700194">
          <w:marLeft w:val="480"/>
          <w:marRight w:val="0"/>
          <w:marTop w:val="0"/>
          <w:marBottom w:val="0"/>
          <w:divBdr>
            <w:top w:val="none" w:sz="0" w:space="0" w:color="auto"/>
            <w:left w:val="none" w:sz="0" w:space="0" w:color="auto"/>
            <w:bottom w:val="none" w:sz="0" w:space="0" w:color="auto"/>
            <w:right w:val="none" w:sz="0" w:space="0" w:color="auto"/>
          </w:divBdr>
        </w:div>
        <w:div w:id="1445541087">
          <w:marLeft w:val="480"/>
          <w:marRight w:val="0"/>
          <w:marTop w:val="0"/>
          <w:marBottom w:val="0"/>
          <w:divBdr>
            <w:top w:val="none" w:sz="0" w:space="0" w:color="auto"/>
            <w:left w:val="none" w:sz="0" w:space="0" w:color="auto"/>
            <w:bottom w:val="none" w:sz="0" w:space="0" w:color="auto"/>
            <w:right w:val="none" w:sz="0" w:space="0" w:color="auto"/>
          </w:divBdr>
        </w:div>
        <w:div w:id="1634939330">
          <w:marLeft w:val="480"/>
          <w:marRight w:val="0"/>
          <w:marTop w:val="0"/>
          <w:marBottom w:val="0"/>
          <w:divBdr>
            <w:top w:val="none" w:sz="0" w:space="0" w:color="auto"/>
            <w:left w:val="none" w:sz="0" w:space="0" w:color="auto"/>
            <w:bottom w:val="none" w:sz="0" w:space="0" w:color="auto"/>
            <w:right w:val="none" w:sz="0" w:space="0" w:color="auto"/>
          </w:divBdr>
        </w:div>
        <w:div w:id="1869637646">
          <w:marLeft w:val="480"/>
          <w:marRight w:val="0"/>
          <w:marTop w:val="0"/>
          <w:marBottom w:val="0"/>
          <w:divBdr>
            <w:top w:val="none" w:sz="0" w:space="0" w:color="auto"/>
            <w:left w:val="none" w:sz="0" w:space="0" w:color="auto"/>
            <w:bottom w:val="none" w:sz="0" w:space="0" w:color="auto"/>
            <w:right w:val="none" w:sz="0" w:space="0" w:color="auto"/>
          </w:divBdr>
        </w:div>
        <w:div w:id="1998803955">
          <w:marLeft w:val="480"/>
          <w:marRight w:val="0"/>
          <w:marTop w:val="0"/>
          <w:marBottom w:val="0"/>
          <w:divBdr>
            <w:top w:val="none" w:sz="0" w:space="0" w:color="auto"/>
            <w:left w:val="none" w:sz="0" w:space="0" w:color="auto"/>
            <w:bottom w:val="none" w:sz="0" w:space="0" w:color="auto"/>
            <w:right w:val="none" w:sz="0" w:space="0" w:color="auto"/>
          </w:divBdr>
        </w:div>
        <w:div w:id="772095601">
          <w:marLeft w:val="480"/>
          <w:marRight w:val="0"/>
          <w:marTop w:val="0"/>
          <w:marBottom w:val="0"/>
          <w:divBdr>
            <w:top w:val="none" w:sz="0" w:space="0" w:color="auto"/>
            <w:left w:val="none" w:sz="0" w:space="0" w:color="auto"/>
            <w:bottom w:val="none" w:sz="0" w:space="0" w:color="auto"/>
            <w:right w:val="none" w:sz="0" w:space="0" w:color="auto"/>
          </w:divBdr>
        </w:div>
      </w:divsChild>
    </w:div>
    <w:div w:id="84151163">
      <w:bodyDiv w:val="1"/>
      <w:marLeft w:val="0"/>
      <w:marRight w:val="0"/>
      <w:marTop w:val="0"/>
      <w:marBottom w:val="0"/>
      <w:divBdr>
        <w:top w:val="none" w:sz="0" w:space="0" w:color="auto"/>
        <w:left w:val="none" w:sz="0" w:space="0" w:color="auto"/>
        <w:bottom w:val="none" w:sz="0" w:space="0" w:color="auto"/>
        <w:right w:val="none" w:sz="0" w:space="0" w:color="auto"/>
      </w:divBdr>
    </w:div>
    <w:div w:id="85424702">
      <w:bodyDiv w:val="1"/>
      <w:marLeft w:val="0"/>
      <w:marRight w:val="0"/>
      <w:marTop w:val="0"/>
      <w:marBottom w:val="0"/>
      <w:divBdr>
        <w:top w:val="none" w:sz="0" w:space="0" w:color="auto"/>
        <w:left w:val="none" w:sz="0" w:space="0" w:color="auto"/>
        <w:bottom w:val="none" w:sz="0" w:space="0" w:color="auto"/>
        <w:right w:val="none" w:sz="0" w:space="0" w:color="auto"/>
      </w:divBdr>
    </w:div>
    <w:div w:id="89399248">
      <w:bodyDiv w:val="1"/>
      <w:marLeft w:val="0"/>
      <w:marRight w:val="0"/>
      <w:marTop w:val="0"/>
      <w:marBottom w:val="0"/>
      <w:divBdr>
        <w:top w:val="none" w:sz="0" w:space="0" w:color="auto"/>
        <w:left w:val="none" w:sz="0" w:space="0" w:color="auto"/>
        <w:bottom w:val="none" w:sz="0" w:space="0" w:color="auto"/>
        <w:right w:val="none" w:sz="0" w:space="0" w:color="auto"/>
      </w:divBdr>
    </w:div>
    <w:div w:id="99690861">
      <w:bodyDiv w:val="1"/>
      <w:marLeft w:val="0"/>
      <w:marRight w:val="0"/>
      <w:marTop w:val="0"/>
      <w:marBottom w:val="0"/>
      <w:divBdr>
        <w:top w:val="none" w:sz="0" w:space="0" w:color="auto"/>
        <w:left w:val="none" w:sz="0" w:space="0" w:color="auto"/>
        <w:bottom w:val="none" w:sz="0" w:space="0" w:color="auto"/>
        <w:right w:val="none" w:sz="0" w:space="0" w:color="auto"/>
      </w:divBdr>
    </w:div>
    <w:div w:id="111561079">
      <w:bodyDiv w:val="1"/>
      <w:marLeft w:val="0"/>
      <w:marRight w:val="0"/>
      <w:marTop w:val="0"/>
      <w:marBottom w:val="0"/>
      <w:divBdr>
        <w:top w:val="none" w:sz="0" w:space="0" w:color="auto"/>
        <w:left w:val="none" w:sz="0" w:space="0" w:color="auto"/>
        <w:bottom w:val="none" w:sz="0" w:space="0" w:color="auto"/>
        <w:right w:val="none" w:sz="0" w:space="0" w:color="auto"/>
      </w:divBdr>
    </w:div>
    <w:div w:id="113447130">
      <w:bodyDiv w:val="1"/>
      <w:marLeft w:val="0"/>
      <w:marRight w:val="0"/>
      <w:marTop w:val="0"/>
      <w:marBottom w:val="0"/>
      <w:divBdr>
        <w:top w:val="none" w:sz="0" w:space="0" w:color="auto"/>
        <w:left w:val="none" w:sz="0" w:space="0" w:color="auto"/>
        <w:bottom w:val="none" w:sz="0" w:space="0" w:color="auto"/>
        <w:right w:val="none" w:sz="0" w:space="0" w:color="auto"/>
      </w:divBdr>
    </w:div>
    <w:div w:id="121777377">
      <w:bodyDiv w:val="1"/>
      <w:marLeft w:val="0"/>
      <w:marRight w:val="0"/>
      <w:marTop w:val="0"/>
      <w:marBottom w:val="0"/>
      <w:divBdr>
        <w:top w:val="none" w:sz="0" w:space="0" w:color="auto"/>
        <w:left w:val="none" w:sz="0" w:space="0" w:color="auto"/>
        <w:bottom w:val="none" w:sz="0" w:space="0" w:color="auto"/>
        <w:right w:val="none" w:sz="0" w:space="0" w:color="auto"/>
      </w:divBdr>
    </w:div>
    <w:div w:id="129905629">
      <w:bodyDiv w:val="1"/>
      <w:marLeft w:val="0"/>
      <w:marRight w:val="0"/>
      <w:marTop w:val="0"/>
      <w:marBottom w:val="0"/>
      <w:divBdr>
        <w:top w:val="none" w:sz="0" w:space="0" w:color="auto"/>
        <w:left w:val="none" w:sz="0" w:space="0" w:color="auto"/>
        <w:bottom w:val="none" w:sz="0" w:space="0" w:color="auto"/>
        <w:right w:val="none" w:sz="0" w:space="0" w:color="auto"/>
      </w:divBdr>
    </w:div>
    <w:div w:id="129978640">
      <w:bodyDiv w:val="1"/>
      <w:marLeft w:val="0"/>
      <w:marRight w:val="0"/>
      <w:marTop w:val="0"/>
      <w:marBottom w:val="0"/>
      <w:divBdr>
        <w:top w:val="none" w:sz="0" w:space="0" w:color="auto"/>
        <w:left w:val="none" w:sz="0" w:space="0" w:color="auto"/>
        <w:bottom w:val="none" w:sz="0" w:space="0" w:color="auto"/>
        <w:right w:val="none" w:sz="0" w:space="0" w:color="auto"/>
      </w:divBdr>
    </w:div>
    <w:div w:id="143619229">
      <w:bodyDiv w:val="1"/>
      <w:marLeft w:val="0"/>
      <w:marRight w:val="0"/>
      <w:marTop w:val="0"/>
      <w:marBottom w:val="0"/>
      <w:divBdr>
        <w:top w:val="none" w:sz="0" w:space="0" w:color="auto"/>
        <w:left w:val="none" w:sz="0" w:space="0" w:color="auto"/>
        <w:bottom w:val="none" w:sz="0" w:space="0" w:color="auto"/>
        <w:right w:val="none" w:sz="0" w:space="0" w:color="auto"/>
      </w:divBdr>
      <w:divsChild>
        <w:div w:id="719326214">
          <w:marLeft w:val="480"/>
          <w:marRight w:val="0"/>
          <w:marTop w:val="0"/>
          <w:marBottom w:val="0"/>
          <w:divBdr>
            <w:top w:val="none" w:sz="0" w:space="0" w:color="auto"/>
            <w:left w:val="none" w:sz="0" w:space="0" w:color="auto"/>
            <w:bottom w:val="none" w:sz="0" w:space="0" w:color="auto"/>
            <w:right w:val="none" w:sz="0" w:space="0" w:color="auto"/>
          </w:divBdr>
        </w:div>
        <w:div w:id="1507135770">
          <w:marLeft w:val="480"/>
          <w:marRight w:val="0"/>
          <w:marTop w:val="0"/>
          <w:marBottom w:val="0"/>
          <w:divBdr>
            <w:top w:val="none" w:sz="0" w:space="0" w:color="auto"/>
            <w:left w:val="none" w:sz="0" w:space="0" w:color="auto"/>
            <w:bottom w:val="none" w:sz="0" w:space="0" w:color="auto"/>
            <w:right w:val="none" w:sz="0" w:space="0" w:color="auto"/>
          </w:divBdr>
        </w:div>
        <w:div w:id="724063995">
          <w:marLeft w:val="480"/>
          <w:marRight w:val="0"/>
          <w:marTop w:val="0"/>
          <w:marBottom w:val="0"/>
          <w:divBdr>
            <w:top w:val="none" w:sz="0" w:space="0" w:color="auto"/>
            <w:left w:val="none" w:sz="0" w:space="0" w:color="auto"/>
            <w:bottom w:val="none" w:sz="0" w:space="0" w:color="auto"/>
            <w:right w:val="none" w:sz="0" w:space="0" w:color="auto"/>
          </w:divBdr>
        </w:div>
        <w:div w:id="1978097082">
          <w:marLeft w:val="480"/>
          <w:marRight w:val="0"/>
          <w:marTop w:val="0"/>
          <w:marBottom w:val="0"/>
          <w:divBdr>
            <w:top w:val="none" w:sz="0" w:space="0" w:color="auto"/>
            <w:left w:val="none" w:sz="0" w:space="0" w:color="auto"/>
            <w:bottom w:val="none" w:sz="0" w:space="0" w:color="auto"/>
            <w:right w:val="none" w:sz="0" w:space="0" w:color="auto"/>
          </w:divBdr>
        </w:div>
        <w:div w:id="1352413890">
          <w:marLeft w:val="480"/>
          <w:marRight w:val="0"/>
          <w:marTop w:val="0"/>
          <w:marBottom w:val="0"/>
          <w:divBdr>
            <w:top w:val="none" w:sz="0" w:space="0" w:color="auto"/>
            <w:left w:val="none" w:sz="0" w:space="0" w:color="auto"/>
            <w:bottom w:val="none" w:sz="0" w:space="0" w:color="auto"/>
            <w:right w:val="none" w:sz="0" w:space="0" w:color="auto"/>
          </w:divBdr>
        </w:div>
        <w:div w:id="1579247016">
          <w:marLeft w:val="480"/>
          <w:marRight w:val="0"/>
          <w:marTop w:val="0"/>
          <w:marBottom w:val="0"/>
          <w:divBdr>
            <w:top w:val="none" w:sz="0" w:space="0" w:color="auto"/>
            <w:left w:val="none" w:sz="0" w:space="0" w:color="auto"/>
            <w:bottom w:val="none" w:sz="0" w:space="0" w:color="auto"/>
            <w:right w:val="none" w:sz="0" w:space="0" w:color="auto"/>
          </w:divBdr>
        </w:div>
      </w:divsChild>
    </w:div>
    <w:div w:id="143788707">
      <w:bodyDiv w:val="1"/>
      <w:marLeft w:val="0"/>
      <w:marRight w:val="0"/>
      <w:marTop w:val="0"/>
      <w:marBottom w:val="0"/>
      <w:divBdr>
        <w:top w:val="none" w:sz="0" w:space="0" w:color="auto"/>
        <w:left w:val="none" w:sz="0" w:space="0" w:color="auto"/>
        <w:bottom w:val="none" w:sz="0" w:space="0" w:color="auto"/>
        <w:right w:val="none" w:sz="0" w:space="0" w:color="auto"/>
      </w:divBdr>
    </w:div>
    <w:div w:id="146744777">
      <w:bodyDiv w:val="1"/>
      <w:marLeft w:val="0"/>
      <w:marRight w:val="0"/>
      <w:marTop w:val="0"/>
      <w:marBottom w:val="0"/>
      <w:divBdr>
        <w:top w:val="none" w:sz="0" w:space="0" w:color="auto"/>
        <w:left w:val="none" w:sz="0" w:space="0" w:color="auto"/>
        <w:bottom w:val="none" w:sz="0" w:space="0" w:color="auto"/>
        <w:right w:val="none" w:sz="0" w:space="0" w:color="auto"/>
      </w:divBdr>
      <w:divsChild>
        <w:div w:id="1076901981">
          <w:marLeft w:val="480"/>
          <w:marRight w:val="0"/>
          <w:marTop w:val="0"/>
          <w:marBottom w:val="0"/>
          <w:divBdr>
            <w:top w:val="none" w:sz="0" w:space="0" w:color="auto"/>
            <w:left w:val="none" w:sz="0" w:space="0" w:color="auto"/>
            <w:bottom w:val="none" w:sz="0" w:space="0" w:color="auto"/>
            <w:right w:val="none" w:sz="0" w:space="0" w:color="auto"/>
          </w:divBdr>
        </w:div>
        <w:div w:id="1322350609">
          <w:marLeft w:val="480"/>
          <w:marRight w:val="0"/>
          <w:marTop w:val="0"/>
          <w:marBottom w:val="0"/>
          <w:divBdr>
            <w:top w:val="none" w:sz="0" w:space="0" w:color="auto"/>
            <w:left w:val="none" w:sz="0" w:space="0" w:color="auto"/>
            <w:bottom w:val="none" w:sz="0" w:space="0" w:color="auto"/>
            <w:right w:val="none" w:sz="0" w:space="0" w:color="auto"/>
          </w:divBdr>
        </w:div>
        <w:div w:id="1591813709">
          <w:marLeft w:val="480"/>
          <w:marRight w:val="0"/>
          <w:marTop w:val="0"/>
          <w:marBottom w:val="0"/>
          <w:divBdr>
            <w:top w:val="none" w:sz="0" w:space="0" w:color="auto"/>
            <w:left w:val="none" w:sz="0" w:space="0" w:color="auto"/>
            <w:bottom w:val="none" w:sz="0" w:space="0" w:color="auto"/>
            <w:right w:val="none" w:sz="0" w:space="0" w:color="auto"/>
          </w:divBdr>
        </w:div>
        <w:div w:id="1576283602">
          <w:marLeft w:val="480"/>
          <w:marRight w:val="0"/>
          <w:marTop w:val="0"/>
          <w:marBottom w:val="0"/>
          <w:divBdr>
            <w:top w:val="none" w:sz="0" w:space="0" w:color="auto"/>
            <w:left w:val="none" w:sz="0" w:space="0" w:color="auto"/>
            <w:bottom w:val="none" w:sz="0" w:space="0" w:color="auto"/>
            <w:right w:val="none" w:sz="0" w:space="0" w:color="auto"/>
          </w:divBdr>
        </w:div>
        <w:div w:id="1937446933">
          <w:marLeft w:val="480"/>
          <w:marRight w:val="0"/>
          <w:marTop w:val="0"/>
          <w:marBottom w:val="0"/>
          <w:divBdr>
            <w:top w:val="none" w:sz="0" w:space="0" w:color="auto"/>
            <w:left w:val="none" w:sz="0" w:space="0" w:color="auto"/>
            <w:bottom w:val="none" w:sz="0" w:space="0" w:color="auto"/>
            <w:right w:val="none" w:sz="0" w:space="0" w:color="auto"/>
          </w:divBdr>
        </w:div>
        <w:div w:id="2126607585">
          <w:marLeft w:val="480"/>
          <w:marRight w:val="0"/>
          <w:marTop w:val="0"/>
          <w:marBottom w:val="0"/>
          <w:divBdr>
            <w:top w:val="none" w:sz="0" w:space="0" w:color="auto"/>
            <w:left w:val="none" w:sz="0" w:space="0" w:color="auto"/>
            <w:bottom w:val="none" w:sz="0" w:space="0" w:color="auto"/>
            <w:right w:val="none" w:sz="0" w:space="0" w:color="auto"/>
          </w:divBdr>
        </w:div>
        <w:div w:id="105008527">
          <w:marLeft w:val="480"/>
          <w:marRight w:val="0"/>
          <w:marTop w:val="0"/>
          <w:marBottom w:val="0"/>
          <w:divBdr>
            <w:top w:val="none" w:sz="0" w:space="0" w:color="auto"/>
            <w:left w:val="none" w:sz="0" w:space="0" w:color="auto"/>
            <w:bottom w:val="none" w:sz="0" w:space="0" w:color="auto"/>
            <w:right w:val="none" w:sz="0" w:space="0" w:color="auto"/>
          </w:divBdr>
        </w:div>
        <w:div w:id="167450301">
          <w:marLeft w:val="480"/>
          <w:marRight w:val="0"/>
          <w:marTop w:val="0"/>
          <w:marBottom w:val="0"/>
          <w:divBdr>
            <w:top w:val="none" w:sz="0" w:space="0" w:color="auto"/>
            <w:left w:val="none" w:sz="0" w:space="0" w:color="auto"/>
            <w:bottom w:val="none" w:sz="0" w:space="0" w:color="auto"/>
            <w:right w:val="none" w:sz="0" w:space="0" w:color="auto"/>
          </w:divBdr>
        </w:div>
        <w:div w:id="1409378347">
          <w:marLeft w:val="480"/>
          <w:marRight w:val="0"/>
          <w:marTop w:val="0"/>
          <w:marBottom w:val="0"/>
          <w:divBdr>
            <w:top w:val="none" w:sz="0" w:space="0" w:color="auto"/>
            <w:left w:val="none" w:sz="0" w:space="0" w:color="auto"/>
            <w:bottom w:val="none" w:sz="0" w:space="0" w:color="auto"/>
            <w:right w:val="none" w:sz="0" w:space="0" w:color="auto"/>
          </w:divBdr>
        </w:div>
        <w:div w:id="1413970553">
          <w:marLeft w:val="480"/>
          <w:marRight w:val="0"/>
          <w:marTop w:val="0"/>
          <w:marBottom w:val="0"/>
          <w:divBdr>
            <w:top w:val="none" w:sz="0" w:space="0" w:color="auto"/>
            <w:left w:val="none" w:sz="0" w:space="0" w:color="auto"/>
            <w:bottom w:val="none" w:sz="0" w:space="0" w:color="auto"/>
            <w:right w:val="none" w:sz="0" w:space="0" w:color="auto"/>
          </w:divBdr>
        </w:div>
        <w:div w:id="290788020">
          <w:marLeft w:val="480"/>
          <w:marRight w:val="0"/>
          <w:marTop w:val="0"/>
          <w:marBottom w:val="0"/>
          <w:divBdr>
            <w:top w:val="none" w:sz="0" w:space="0" w:color="auto"/>
            <w:left w:val="none" w:sz="0" w:space="0" w:color="auto"/>
            <w:bottom w:val="none" w:sz="0" w:space="0" w:color="auto"/>
            <w:right w:val="none" w:sz="0" w:space="0" w:color="auto"/>
          </w:divBdr>
        </w:div>
        <w:div w:id="125240908">
          <w:marLeft w:val="480"/>
          <w:marRight w:val="0"/>
          <w:marTop w:val="0"/>
          <w:marBottom w:val="0"/>
          <w:divBdr>
            <w:top w:val="none" w:sz="0" w:space="0" w:color="auto"/>
            <w:left w:val="none" w:sz="0" w:space="0" w:color="auto"/>
            <w:bottom w:val="none" w:sz="0" w:space="0" w:color="auto"/>
            <w:right w:val="none" w:sz="0" w:space="0" w:color="auto"/>
          </w:divBdr>
        </w:div>
        <w:div w:id="457602165">
          <w:marLeft w:val="480"/>
          <w:marRight w:val="0"/>
          <w:marTop w:val="0"/>
          <w:marBottom w:val="0"/>
          <w:divBdr>
            <w:top w:val="none" w:sz="0" w:space="0" w:color="auto"/>
            <w:left w:val="none" w:sz="0" w:space="0" w:color="auto"/>
            <w:bottom w:val="none" w:sz="0" w:space="0" w:color="auto"/>
            <w:right w:val="none" w:sz="0" w:space="0" w:color="auto"/>
          </w:divBdr>
        </w:div>
        <w:div w:id="1399402738">
          <w:marLeft w:val="480"/>
          <w:marRight w:val="0"/>
          <w:marTop w:val="0"/>
          <w:marBottom w:val="0"/>
          <w:divBdr>
            <w:top w:val="none" w:sz="0" w:space="0" w:color="auto"/>
            <w:left w:val="none" w:sz="0" w:space="0" w:color="auto"/>
            <w:bottom w:val="none" w:sz="0" w:space="0" w:color="auto"/>
            <w:right w:val="none" w:sz="0" w:space="0" w:color="auto"/>
          </w:divBdr>
        </w:div>
        <w:div w:id="1041245013">
          <w:marLeft w:val="480"/>
          <w:marRight w:val="0"/>
          <w:marTop w:val="0"/>
          <w:marBottom w:val="0"/>
          <w:divBdr>
            <w:top w:val="none" w:sz="0" w:space="0" w:color="auto"/>
            <w:left w:val="none" w:sz="0" w:space="0" w:color="auto"/>
            <w:bottom w:val="none" w:sz="0" w:space="0" w:color="auto"/>
            <w:right w:val="none" w:sz="0" w:space="0" w:color="auto"/>
          </w:divBdr>
        </w:div>
      </w:divsChild>
    </w:div>
    <w:div w:id="153381010">
      <w:bodyDiv w:val="1"/>
      <w:marLeft w:val="0"/>
      <w:marRight w:val="0"/>
      <w:marTop w:val="0"/>
      <w:marBottom w:val="0"/>
      <w:divBdr>
        <w:top w:val="none" w:sz="0" w:space="0" w:color="auto"/>
        <w:left w:val="none" w:sz="0" w:space="0" w:color="auto"/>
        <w:bottom w:val="none" w:sz="0" w:space="0" w:color="auto"/>
        <w:right w:val="none" w:sz="0" w:space="0" w:color="auto"/>
      </w:divBdr>
    </w:div>
    <w:div w:id="161891685">
      <w:bodyDiv w:val="1"/>
      <w:marLeft w:val="0"/>
      <w:marRight w:val="0"/>
      <w:marTop w:val="0"/>
      <w:marBottom w:val="0"/>
      <w:divBdr>
        <w:top w:val="none" w:sz="0" w:space="0" w:color="auto"/>
        <w:left w:val="none" w:sz="0" w:space="0" w:color="auto"/>
        <w:bottom w:val="none" w:sz="0" w:space="0" w:color="auto"/>
        <w:right w:val="none" w:sz="0" w:space="0" w:color="auto"/>
      </w:divBdr>
      <w:divsChild>
        <w:div w:id="740248679">
          <w:marLeft w:val="480"/>
          <w:marRight w:val="0"/>
          <w:marTop w:val="0"/>
          <w:marBottom w:val="0"/>
          <w:divBdr>
            <w:top w:val="none" w:sz="0" w:space="0" w:color="auto"/>
            <w:left w:val="none" w:sz="0" w:space="0" w:color="auto"/>
            <w:bottom w:val="none" w:sz="0" w:space="0" w:color="auto"/>
            <w:right w:val="none" w:sz="0" w:space="0" w:color="auto"/>
          </w:divBdr>
        </w:div>
        <w:div w:id="683557593">
          <w:marLeft w:val="480"/>
          <w:marRight w:val="0"/>
          <w:marTop w:val="0"/>
          <w:marBottom w:val="0"/>
          <w:divBdr>
            <w:top w:val="none" w:sz="0" w:space="0" w:color="auto"/>
            <w:left w:val="none" w:sz="0" w:space="0" w:color="auto"/>
            <w:bottom w:val="none" w:sz="0" w:space="0" w:color="auto"/>
            <w:right w:val="none" w:sz="0" w:space="0" w:color="auto"/>
          </w:divBdr>
        </w:div>
        <w:div w:id="652485660">
          <w:marLeft w:val="480"/>
          <w:marRight w:val="0"/>
          <w:marTop w:val="0"/>
          <w:marBottom w:val="0"/>
          <w:divBdr>
            <w:top w:val="none" w:sz="0" w:space="0" w:color="auto"/>
            <w:left w:val="none" w:sz="0" w:space="0" w:color="auto"/>
            <w:bottom w:val="none" w:sz="0" w:space="0" w:color="auto"/>
            <w:right w:val="none" w:sz="0" w:space="0" w:color="auto"/>
          </w:divBdr>
        </w:div>
        <w:div w:id="1674991603">
          <w:marLeft w:val="480"/>
          <w:marRight w:val="0"/>
          <w:marTop w:val="0"/>
          <w:marBottom w:val="0"/>
          <w:divBdr>
            <w:top w:val="none" w:sz="0" w:space="0" w:color="auto"/>
            <w:left w:val="none" w:sz="0" w:space="0" w:color="auto"/>
            <w:bottom w:val="none" w:sz="0" w:space="0" w:color="auto"/>
            <w:right w:val="none" w:sz="0" w:space="0" w:color="auto"/>
          </w:divBdr>
        </w:div>
        <w:div w:id="590897482">
          <w:marLeft w:val="480"/>
          <w:marRight w:val="0"/>
          <w:marTop w:val="0"/>
          <w:marBottom w:val="0"/>
          <w:divBdr>
            <w:top w:val="none" w:sz="0" w:space="0" w:color="auto"/>
            <w:left w:val="none" w:sz="0" w:space="0" w:color="auto"/>
            <w:bottom w:val="none" w:sz="0" w:space="0" w:color="auto"/>
            <w:right w:val="none" w:sz="0" w:space="0" w:color="auto"/>
          </w:divBdr>
        </w:div>
      </w:divsChild>
    </w:div>
    <w:div w:id="162210826">
      <w:bodyDiv w:val="1"/>
      <w:marLeft w:val="0"/>
      <w:marRight w:val="0"/>
      <w:marTop w:val="0"/>
      <w:marBottom w:val="0"/>
      <w:divBdr>
        <w:top w:val="none" w:sz="0" w:space="0" w:color="auto"/>
        <w:left w:val="none" w:sz="0" w:space="0" w:color="auto"/>
        <w:bottom w:val="none" w:sz="0" w:space="0" w:color="auto"/>
        <w:right w:val="none" w:sz="0" w:space="0" w:color="auto"/>
      </w:divBdr>
      <w:divsChild>
        <w:div w:id="543449609">
          <w:marLeft w:val="480"/>
          <w:marRight w:val="0"/>
          <w:marTop w:val="0"/>
          <w:marBottom w:val="0"/>
          <w:divBdr>
            <w:top w:val="none" w:sz="0" w:space="0" w:color="auto"/>
            <w:left w:val="none" w:sz="0" w:space="0" w:color="auto"/>
            <w:bottom w:val="none" w:sz="0" w:space="0" w:color="auto"/>
            <w:right w:val="none" w:sz="0" w:space="0" w:color="auto"/>
          </w:divBdr>
        </w:div>
        <w:div w:id="528959458">
          <w:marLeft w:val="480"/>
          <w:marRight w:val="0"/>
          <w:marTop w:val="0"/>
          <w:marBottom w:val="0"/>
          <w:divBdr>
            <w:top w:val="none" w:sz="0" w:space="0" w:color="auto"/>
            <w:left w:val="none" w:sz="0" w:space="0" w:color="auto"/>
            <w:bottom w:val="none" w:sz="0" w:space="0" w:color="auto"/>
            <w:right w:val="none" w:sz="0" w:space="0" w:color="auto"/>
          </w:divBdr>
        </w:div>
        <w:div w:id="1383673149">
          <w:marLeft w:val="480"/>
          <w:marRight w:val="0"/>
          <w:marTop w:val="0"/>
          <w:marBottom w:val="0"/>
          <w:divBdr>
            <w:top w:val="none" w:sz="0" w:space="0" w:color="auto"/>
            <w:left w:val="none" w:sz="0" w:space="0" w:color="auto"/>
            <w:bottom w:val="none" w:sz="0" w:space="0" w:color="auto"/>
            <w:right w:val="none" w:sz="0" w:space="0" w:color="auto"/>
          </w:divBdr>
        </w:div>
        <w:div w:id="418410786">
          <w:marLeft w:val="480"/>
          <w:marRight w:val="0"/>
          <w:marTop w:val="0"/>
          <w:marBottom w:val="0"/>
          <w:divBdr>
            <w:top w:val="none" w:sz="0" w:space="0" w:color="auto"/>
            <w:left w:val="none" w:sz="0" w:space="0" w:color="auto"/>
            <w:bottom w:val="none" w:sz="0" w:space="0" w:color="auto"/>
            <w:right w:val="none" w:sz="0" w:space="0" w:color="auto"/>
          </w:divBdr>
        </w:div>
        <w:div w:id="1210994477">
          <w:marLeft w:val="480"/>
          <w:marRight w:val="0"/>
          <w:marTop w:val="0"/>
          <w:marBottom w:val="0"/>
          <w:divBdr>
            <w:top w:val="none" w:sz="0" w:space="0" w:color="auto"/>
            <w:left w:val="none" w:sz="0" w:space="0" w:color="auto"/>
            <w:bottom w:val="none" w:sz="0" w:space="0" w:color="auto"/>
            <w:right w:val="none" w:sz="0" w:space="0" w:color="auto"/>
          </w:divBdr>
        </w:div>
        <w:div w:id="535235827">
          <w:marLeft w:val="480"/>
          <w:marRight w:val="0"/>
          <w:marTop w:val="0"/>
          <w:marBottom w:val="0"/>
          <w:divBdr>
            <w:top w:val="none" w:sz="0" w:space="0" w:color="auto"/>
            <w:left w:val="none" w:sz="0" w:space="0" w:color="auto"/>
            <w:bottom w:val="none" w:sz="0" w:space="0" w:color="auto"/>
            <w:right w:val="none" w:sz="0" w:space="0" w:color="auto"/>
          </w:divBdr>
        </w:div>
        <w:div w:id="1362126600">
          <w:marLeft w:val="480"/>
          <w:marRight w:val="0"/>
          <w:marTop w:val="0"/>
          <w:marBottom w:val="0"/>
          <w:divBdr>
            <w:top w:val="none" w:sz="0" w:space="0" w:color="auto"/>
            <w:left w:val="none" w:sz="0" w:space="0" w:color="auto"/>
            <w:bottom w:val="none" w:sz="0" w:space="0" w:color="auto"/>
            <w:right w:val="none" w:sz="0" w:space="0" w:color="auto"/>
          </w:divBdr>
        </w:div>
        <w:div w:id="1439106421">
          <w:marLeft w:val="480"/>
          <w:marRight w:val="0"/>
          <w:marTop w:val="0"/>
          <w:marBottom w:val="0"/>
          <w:divBdr>
            <w:top w:val="none" w:sz="0" w:space="0" w:color="auto"/>
            <w:left w:val="none" w:sz="0" w:space="0" w:color="auto"/>
            <w:bottom w:val="none" w:sz="0" w:space="0" w:color="auto"/>
            <w:right w:val="none" w:sz="0" w:space="0" w:color="auto"/>
          </w:divBdr>
        </w:div>
        <w:div w:id="1868442533">
          <w:marLeft w:val="480"/>
          <w:marRight w:val="0"/>
          <w:marTop w:val="0"/>
          <w:marBottom w:val="0"/>
          <w:divBdr>
            <w:top w:val="none" w:sz="0" w:space="0" w:color="auto"/>
            <w:left w:val="none" w:sz="0" w:space="0" w:color="auto"/>
            <w:bottom w:val="none" w:sz="0" w:space="0" w:color="auto"/>
            <w:right w:val="none" w:sz="0" w:space="0" w:color="auto"/>
          </w:divBdr>
        </w:div>
        <w:div w:id="1839736328">
          <w:marLeft w:val="480"/>
          <w:marRight w:val="0"/>
          <w:marTop w:val="0"/>
          <w:marBottom w:val="0"/>
          <w:divBdr>
            <w:top w:val="none" w:sz="0" w:space="0" w:color="auto"/>
            <w:left w:val="none" w:sz="0" w:space="0" w:color="auto"/>
            <w:bottom w:val="none" w:sz="0" w:space="0" w:color="auto"/>
            <w:right w:val="none" w:sz="0" w:space="0" w:color="auto"/>
          </w:divBdr>
        </w:div>
        <w:div w:id="195629326">
          <w:marLeft w:val="480"/>
          <w:marRight w:val="0"/>
          <w:marTop w:val="0"/>
          <w:marBottom w:val="0"/>
          <w:divBdr>
            <w:top w:val="none" w:sz="0" w:space="0" w:color="auto"/>
            <w:left w:val="none" w:sz="0" w:space="0" w:color="auto"/>
            <w:bottom w:val="none" w:sz="0" w:space="0" w:color="auto"/>
            <w:right w:val="none" w:sz="0" w:space="0" w:color="auto"/>
          </w:divBdr>
        </w:div>
        <w:div w:id="1541628009">
          <w:marLeft w:val="480"/>
          <w:marRight w:val="0"/>
          <w:marTop w:val="0"/>
          <w:marBottom w:val="0"/>
          <w:divBdr>
            <w:top w:val="none" w:sz="0" w:space="0" w:color="auto"/>
            <w:left w:val="none" w:sz="0" w:space="0" w:color="auto"/>
            <w:bottom w:val="none" w:sz="0" w:space="0" w:color="auto"/>
            <w:right w:val="none" w:sz="0" w:space="0" w:color="auto"/>
          </w:divBdr>
        </w:div>
        <w:div w:id="833185175">
          <w:marLeft w:val="480"/>
          <w:marRight w:val="0"/>
          <w:marTop w:val="0"/>
          <w:marBottom w:val="0"/>
          <w:divBdr>
            <w:top w:val="none" w:sz="0" w:space="0" w:color="auto"/>
            <w:left w:val="none" w:sz="0" w:space="0" w:color="auto"/>
            <w:bottom w:val="none" w:sz="0" w:space="0" w:color="auto"/>
            <w:right w:val="none" w:sz="0" w:space="0" w:color="auto"/>
          </w:divBdr>
        </w:div>
        <w:div w:id="1796288199">
          <w:marLeft w:val="480"/>
          <w:marRight w:val="0"/>
          <w:marTop w:val="0"/>
          <w:marBottom w:val="0"/>
          <w:divBdr>
            <w:top w:val="none" w:sz="0" w:space="0" w:color="auto"/>
            <w:left w:val="none" w:sz="0" w:space="0" w:color="auto"/>
            <w:bottom w:val="none" w:sz="0" w:space="0" w:color="auto"/>
            <w:right w:val="none" w:sz="0" w:space="0" w:color="auto"/>
          </w:divBdr>
        </w:div>
        <w:div w:id="581528913">
          <w:marLeft w:val="480"/>
          <w:marRight w:val="0"/>
          <w:marTop w:val="0"/>
          <w:marBottom w:val="0"/>
          <w:divBdr>
            <w:top w:val="none" w:sz="0" w:space="0" w:color="auto"/>
            <w:left w:val="none" w:sz="0" w:space="0" w:color="auto"/>
            <w:bottom w:val="none" w:sz="0" w:space="0" w:color="auto"/>
            <w:right w:val="none" w:sz="0" w:space="0" w:color="auto"/>
          </w:divBdr>
        </w:div>
        <w:div w:id="1469593911">
          <w:marLeft w:val="480"/>
          <w:marRight w:val="0"/>
          <w:marTop w:val="0"/>
          <w:marBottom w:val="0"/>
          <w:divBdr>
            <w:top w:val="none" w:sz="0" w:space="0" w:color="auto"/>
            <w:left w:val="none" w:sz="0" w:space="0" w:color="auto"/>
            <w:bottom w:val="none" w:sz="0" w:space="0" w:color="auto"/>
            <w:right w:val="none" w:sz="0" w:space="0" w:color="auto"/>
          </w:divBdr>
        </w:div>
      </w:divsChild>
    </w:div>
    <w:div w:id="162546607">
      <w:bodyDiv w:val="1"/>
      <w:marLeft w:val="0"/>
      <w:marRight w:val="0"/>
      <w:marTop w:val="0"/>
      <w:marBottom w:val="0"/>
      <w:divBdr>
        <w:top w:val="none" w:sz="0" w:space="0" w:color="auto"/>
        <w:left w:val="none" w:sz="0" w:space="0" w:color="auto"/>
        <w:bottom w:val="none" w:sz="0" w:space="0" w:color="auto"/>
        <w:right w:val="none" w:sz="0" w:space="0" w:color="auto"/>
      </w:divBdr>
    </w:div>
    <w:div w:id="168180655">
      <w:bodyDiv w:val="1"/>
      <w:marLeft w:val="0"/>
      <w:marRight w:val="0"/>
      <w:marTop w:val="0"/>
      <w:marBottom w:val="0"/>
      <w:divBdr>
        <w:top w:val="none" w:sz="0" w:space="0" w:color="auto"/>
        <w:left w:val="none" w:sz="0" w:space="0" w:color="auto"/>
        <w:bottom w:val="none" w:sz="0" w:space="0" w:color="auto"/>
        <w:right w:val="none" w:sz="0" w:space="0" w:color="auto"/>
      </w:divBdr>
      <w:divsChild>
        <w:div w:id="549730584">
          <w:marLeft w:val="480"/>
          <w:marRight w:val="0"/>
          <w:marTop w:val="0"/>
          <w:marBottom w:val="0"/>
          <w:divBdr>
            <w:top w:val="none" w:sz="0" w:space="0" w:color="auto"/>
            <w:left w:val="none" w:sz="0" w:space="0" w:color="auto"/>
            <w:bottom w:val="none" w:sz="0" w:space="0" w:color="auto"/>
            <w:right w:val="none" w:sz="0" w:space="0" w:color="auto"/>
          </w:divBdr>
        </w:div>
        <w:div w:id="1944723032">
          <w:marLeft w:val="480"/>
          <w:marRight w:val="0"/>
          <w:marTop w:val="0"/>
          <w:marBottom w:val="0"/>
          <w:divBdr>
            <w:top w:val="none" w:sz="0" w:space="0" w:color="auto"/>
            <w:left w:val="none" w:sz="0" w:space="0" w:color="auto"/>
            <w:bottom w:val="none" w:sz="0" w:space="0" w:color="auto"/>
            <w:right w:val="none" w:sz="0" w:space="0" w:color="auto"/>
          </w:divBdr>
        </w:div>
        <w:div w:id="678119562">
          <w:marLeft w:val="480"/>
          <w:marRight w:val="0"/>
          <w:marTop w:val="0"/>
          <w:marBottom w:val="0"/>
          <w:divBdr>
            <w:top w:val="none" w:sz="0" w:space="0" w:color="auto"/>
            <w:left w:val="none" w:sz="0" w:space="0" w:color="auto"/>
            <w:bottom w:val="none" w:sz="0" w:space="0" w:color="auto"/>
            <w:right w:val="none" w:sz="0" w:space="0" w:color="auto"/>
          </w:divBdr>
        </w:div>
        <w:div w:id="1877622393">
          <w:marLeft w:val="480"/>
          <w:marRight w:val="0"/>
          <w:marTop w:val="0"/>
          <w:marBottom w:val="0"/>
          <w:divBdr>
            <w:top w:val="none" w:sz="0" w:space="0" w:color="auto"/>
            <w:left w:val="none" w:sz="0" w:space="0" w:color="auto"/>
            <w:bottom w:val="none" w:sz="0" w:space="0" w:color="auto"/>
            <w:right w:val="none" w:sz="0" w:space="0" w:color="auto"/>
          </w:divBdr>
        </w:div>
        <w:div w:id="1419061368">
          <w:marLeft w:val="480"/>
          <w:marRight w:val="0"/>
          <w:marTop w:val="0"/>
          <w:marBottom w:val="0"/>
          <w:divBdr>
            <w:top w:val="none" w:sz="0" w:space="0" w:color="auto"/>
            <w:left w:val="none" w:sz="0" w:space="0" w:color="auto"/>
            <w:bottom w:val="none" w:sz="0" w:space="0" w:color="auto"/>
            <w:right w:val="none" w:sz="0" w:space="0" w:color="auto"/>
          </w:divBdr>
        </w:div>
      </w:divsChild>
    </w:div>
    <w:div w:id="187761790">
      <w:bodyDiv w:val="1"/>
      <w:marLeft w:val="0"/>
      <w:marRight w:val="0"/>
      <w:marTop w:val="0"/>
      <w:marBottom w:val="0"/>
      <w:divBdr>
        <w:top w:val="none" w:sz="0" w:space="0" w:color="auto"/>
        <w:left w:val="none" w:sz="0" w:space="0" w:color="auto"/>
        <w:bottom w:val="none" w:sz="0" w:space="0" w:color="auto"/>
        <w:right w:val="none" w:sz="0" w:space="0" w:color="auto"/>
      </w:divBdr>
    </w:div>
    <w:div w:id="205486155">
      <w:bodyDiv w:val="1"/>
      <w:marLeft w:val="0"/>
      <w:marRight w:val="0"/>
      <w:marTop w:val="0"/>
      <w:marBottom w:val="0"/>
      <w:divBdr>
        <w:top w:val="none" w:sz="0" w:space="0" w:color="auto"/>
        <w:left w:val="none" w:sz="0" w:space="0" w:color="auto"/>
        <w:bottom w:val="none" w:sz="0" w:space="0" w:color="auto"/>
        <w:right w:val="none" w:sz="0" w:space="0" w:color="auto"/>
      </w:divBdr>
    </w:div>
    <w:div w:id="225072702">
      <w:bodyDiv w:val="1"/>
      <w:marLeft w:val="0"/>
      <w:marRight w:val="0"/>
      <w:marTop w:val="0"/>
      <w:marBottom w:val="0"/>
      <w:divBdr>
        <w:top w:val="none" w:sz="0" w:space="0" w:color="auto"/>
        <w:left w:val="none" w:sz="0" w:space="0" w:color="auto"/>
        <w:bottom w:val="none" w:sz="0" w:space="0" w:color="auto"/>
        <w:right w:val="none" w:sz="0" w:space="0" w:color="auto"/>
      </w:divBdr>
      <w:divsChild>
        <w:div w:id="790707827">
          <w:marLeft w:val="480"/>
          <w:marRight w:val="0"/>
          <w:marTop w:val="0"/>
          <w:marBottom w:val="0"/>
          <w:divBdr>
            <w:top w:val="none" w:sz="0" w:space="0" w:color="auto"/>
            <w:left w:val="none" w:sz="0" w:space="0" w:color="auto"/>
            <w:bottom w:val="none" w:sz="0" w:space="0" w:color="auto"/>
            <w:right w:val="none" w:sz="0" w:space="0" w:color="auto"/>
          </w:divBdr>
        </w:div>
        <w:div w:id="1289820234">
          <w:marLeft w:val="480"/>
          <w:marRight w:val="0"/>
          <w:marTop w:val="0"/>
          <w:marBottom w:val="0"/>
          <w:divBdr>
            <w:top w:val="none" w:sz="0" w:space="0" w:color="auto"/>
            <w:left w:val="none" w:sz="0" w:space="0" w:color="auto"/>
            <w:bottom w:val="none" w:sz="0" w:space="0" w:color="auto"/>
            <w:right w:val="none" w:sz="0" w:space="0" w:color="auto"/>
          </w:divBdr>
        </w:div>
        <w:div w:id="1606425666">
          <w:marLeft w:val="480"/>
          <w:marRight w:val="0"/>
          <w:marTop w:val="0"/>
          <w:marBottom w:val="0"/>
          <w:divBdr>
            <w:top w:val="none" w:sz="0" w:space="0" w:color="auto"/>
            <w:left w:val="none" w:sz="0" w:space="0" w:color="auto"/>
            <w:bottom w:val="none" w:sz="0" w:space="0" w:color="auto"/>
            <w:right w:val="none" w:sz="0" w:space="0" w:color="auto"/>
          </w:divBdr>
        </w:div>
        <w:div w:id="234509279">
          <w:marLeft w:val="480"/>
          <w:marRight w:val="0"/>
          <w:marTop w:val="0"/>
          <w:marBottom w:val="0"/>
          <w:divBdr>
            <w:top w:val="none" w:sz="0" w:space="0" w:color="auto"/>
            <w:left w:val="none" w:sz="0" w:space="0" w:color="auto"/>
            <w:bottom w:val="none" w:sz="0" w:space="0" w:color="auto"/>
            <w:right w:val="none" w:sz="0" w:space="0" w:color="auto"/>
          </w:divBdr>
        </w:div>
        <w:div w:id="553388945">
          <w:marLeft w:val="480"/>
          <w:marRight w:val="0"/>
          <w:marTop w:val="0"/>
          <w:marBottom w:val="0"/>
          <w:divBdr>
            <w:top w:val="none" w:sz="0" w:space="0" w:color="auto"/>
            <w:left w:val="none" w:sz="0" w:space="0" w:color="auto"/>
            <w:bottom w:val="none" w:sz="0" w:space="0" w:color="auto"/>
            <w:right w:val="none" w:sz="0" w:space="0" w:color="auto"/>
          </w:divBdr>
        </w:div>
        <w:div w:id="1297180689">
          <w:marLeft w:val="480"/>
          <w:marRight w:val="0"/>
          <w:marTop w:val="0"/>
          <w:marBottom w:val="0"/>
          <w:divBdr>
            <w:top w:val="none" w:sz="0" w:space="0" w:color="auto"/>
            <w:left w:val="none" w:sz="0" w:space="0" w:color="auto"/>
            <w:bottom w:val="none" w:sz="0" w:space="0" w:color="auto"/>
            <w:right w:val="none" w:sz="0" w:space="0" w:color="auto"/>
          </w:divBdr>
        </w:div>
        <w:div w:id="2116902670">
          <w:marLeft w:val="480"/>
          <w:marRight w:val="0"/>
          <w:marTop w:val="0"/>
          <w:marBottom w:val="0"/>
          <w:divBdr>
            <w:top w:val="none" w:sz="0" w:space="0" w:color="auto"/>
            <w:left w:val="none" w:sz="0" w:space="0" w:color="auto"/>
            <w:bottom w:val="none" w:sz="0" w:space="0" w:color="auto"/>
            <w:right w:val="none" w:sz="0" w:space="0" w:color="auto"/>
          </w:divBdr>
        </w:div>
        <w:div w:id="838041221">
          <w:marLeft w:val="480"/>
          <w:marRight w:val="0"/>
          <w:marTop w:val="0"/>
          <w:marBottom w:val="0"/>
          <w:divBdr>
            <w:top w:val="none" w:sz="0" w:space="0" w:color="auto"/>
            <w:left w:val="none" w:sz="0" w:space="0" w:color="auto"/>
            <w:bottom w:val="none" w:sz="0" w:space="0" w:color="auto"/>
            <w:right w:val="none" w:sz="0" w:space="0" w:color="auto"/>
          </w:divBdr>
        </w:div>
        <w:div w:id="1811828230">
          <w:marLeft w:val="480"/>
          <w:marRight w:val="0"/>
          <w:marTop w:val="0"/>
          <w:marBottom w:val="0"/>
          <w:divBdr>
            <w:top w:val="none" w:sz="0" w:space="0" w:color="auto"/>
            <w:left w:val="none" w:sz="0" w:space="0" w:color="auto"/>
            <w:bottom w:val="none" w:sz="0" w:space="0" w:color="auto"/>
            <w:right w:val="none" w:sz="0" w:space="0" w:color="auto"/>
          </w:divBdr>
        </w:div>
        <w:div w:id="1607347439">
          <w:marLeft w:val="480"/>
          <w:marRight w:val="0"/>
          <w:marTop w:val="0"/>
          <w:marBottom w:val="0"/>
          <w:divBdr>
            <w:top w:val="none" w:sz="0" w:space="0" w:color="auto"/>
            <w:left w:val="none" w:sz="0" w:space="0" w:color="auto"/>
            <w:bottom w:val="none" w:sz="0" w:space="0" w:color="auto"/>
            <w:right w:val="none" w:sz="0" w:space="0" w:color="auto"/>
          </w:divBdr>
        </w:div>
        <w:div w:id="1511986039">
          <w:marLeft w:val="480"/>
          <w:marRight w:val="0"/>
          <w:marTop w:val="0"/>
          <w:marBottom w:val="0"/>
          <w:divBdr>
            <w:top w:val="none" w:sz="0" w:space="0" w:color="auto"/>
            <w:left w:val="none" w:sz="0" w:space="0" w:color="auto"/>
            <w:bottom w:val="none" w:sz="0" w:space="0" w:color="auto"/>
            <w:right w:val="none" w:sz="0" w:space="0" w:color="auto"/>
          </w:divBdr>
        </w:div>
        <w:div w:id="1368262694">
          <w:marLeft w:val="480"/>
          <w:marRight w:val="0"/>
          <w:marTop w:val="0"/>
          <w:marBottom w:val="0"/>
          <w:divBdr>
            <w:top w:val="none" w:sz="0" w:space="0" w:color="auto"/>
            <w:left w:val="none" w:sz="0" w:space="0" w:color="auto"/>
            <w:bottom w:val="none" w:sz="0" w:space="0" w:color="auto"/>
            <w:right w:val="none" w:sz="0" w:space="0" w:color="auto"/>
          </w:divBdr>
        </w:div>
        <w:div w:id="648292573">
          <w:marLeft w:val="480"/>
          <w:marRight w:val="0"/>
          <w:marTop w:val="0"/>
          <w:marBottom w:val="0"/>
          <w:divBdr>
            <w:top w:val="none" w:sz="0" w:space="0" w:color="auto"/>
            <w:left w:val="none" w:sz="0" w:space="0" w:color="auto"/>
            <w:bottom w:val="none" w:sz="0" w:space="0" w:color="auto"/>
            <w:right w:val="none" w:sz="0" w:space="0" w:color="auto"/>
          </w:divBdr>
        </w:div>
        <w:div w:id="787045903">
          <w:marLeft w:val="480"/>
          <w:marRight w:val="0"/>
          <w:marTop w:val="0"/>
          <w:marBottom w:val="0"/>
          <w:divBdr>
            <w:top w:val="none" w:sz="0" w:space="0" w:color="auto"/>
            <w:left w:val="none" w:sz="0" w:space="0" w:color="auto"/>
            <w:bottom w:val="none" w:sz="0" w:space="0" w:color="auto"/>
            <w:right w:val="none" w:sz="0" w:space="0" w:color="auto"/>
          </w:divBdr>
        </w:div>
      </w:divsChild>
    </w:div>
    <w:div w:id="228350036">
      <w:bodyDiv w:val="1"/>
      <w:marLeft w:val="0"/>
      <w:marRight w:val="0"/>
      <w:marTop w:val="0"/>
      <w:marBottom w:val="0"/>
      <w:divBdr>
        <w:top w:val="none" w:sz="0" w:space="0" w:color="auto"/>
        <w:left w:val="none" w:sz="0" w:space="0" w:color="auto"/>
        <w:bottom w:val="none" w:sz="0" w:space="0" w:color="auto"/>
        <w:right w:val="none" w:sz="0" w:space="0" w:color="auto"/>
      </w:divBdr>
      <w:divsChild>
        <w:div w:id="902839124">
          <w:marLeft w:val="480"/>
          <w:marRight w:val="0"/>
          <w:marTop w:val="0"/>
          <w:marBottom w:val="0"/>
          <w:divBdr>
            <w:top w:val="none" w:sz="0" w:space="0" w:color="auto"/>
            <w:left w:val="none" w:sz="0" w:space="0" w:color="auto"/>
            <w:bottom w:val="none" w:sz="0" w:space="0" w:color="auto"/>
            <w:right w:val="none" w:sz="0" w:space="0" w:color="auto"/>
          </w:divBdr>
        </w:div>
        <w:div w:id="309867918">
          <w:marLeft w:val="480"/>
          <w:marRight w:val="0"/>
          <w:marTop w:val="0"/>
          <w:marBottom w:val="0"/>
          <w:divBdr>
            <w:top w:val="none" w:sz="0" w:space="0" w:color="auto"/>
            <w:left w:val="none" w:sz="0" w:space="0" w:color="auto"/>
            <w:bottom w:val="none" w:sz="0" w:space="0" w:color="auto"/>
            <w:right w:val="none" w:sz="0" w:space="0" w:color="auto"/>
          </w:divBdr>
        </w:div>
        <w:div w:id="703555326">
          <w:marLeft w:val="480"/>
          <w:marRight w:val="0"/>
          <w:marTop w:val="0"/>
          <w:marBottom w:val="0"/>
          <w:divBdr>
            <w:top w:val="none" w:sz="0" w:space="0" w:color="auto"/>
            <w:left w:val="none" w:sz="0" w:space="0" w:color="auto"/>
            <w:bottom w:val="none" w:sz="0" w:space="0" w:color="auto"/>
            <w:right w:val="none" w:sz="0" w:space="0" w:color="auto"/>
          </w:divBdr>
        </w:div>
        <w:div w:id="1243762624">
          <w:marLeft w:val="480"/>
          <w:marRight w:val="0"/>
          <w:marTop w:val="0"/>
          <w:marBottom w:val="0"/>
          <w:divBdr>
            <w:top w:val="none" w:sz="0" w:space="0" w:color="auto"/>
            <w:left w:val="none" w:sz="0" w:space="0" w:color="auto"/>
            <w:bottom w:val="none" w:sz="0" w:space="0" w:color="auto"/>
            <w:right w:val="none" w:sz="0" w:space="0" w:color="auto"/>
          </w:divBdr>
        </w:div>
        <w:div w:id="271014312">
          <w:marLeft w:val="480"/>
          <w:marRight w:val="0"/>
          <w:marTop w:val="0"/>
          <w:marBottom w:val="0"/>
          <w:divBdr>
            <w:top w:val="none" w:sz="0" w:space="0" w:color="auto"/>
            <w:left w:val="none" w:sz="0" w:space="0" w:color="auto"/>
            <w:bottom w:val="none" w:sz="0" w:space="0" w:color="auto"/>
            <w:right w:val="none" w:sz="0" w:space="0" w:color="auto"/>
          </w:divBdr>
        </w:div>
        <w:div w:id="686100389">
          <w:marLeft w:val="480"/>
          <w:marRight w:val="0"/>
          <w:marTop w:val="0"/>
          <w:marBottom w:val="0"/>
          <w:divBdr>
            <w:top w:val="none" w:sz="0" w:space="0" w:color="auto"/>
            <w:left w:val="none" w:sz="0" w:space="0" w:color="auto"/>
            <w:bottom w:val="none" w:sz="0" w:space="0" w:color="auto"/>
            <w:right w:val="none" w:sz="0" w:space="0" w:color="auto"/>
          </w:divBdr>
        </w:div>
        <w:div w:id="786460985">
          <w:marLeft w:val="480"/>
          <w:marRight w:val="0"/>
          <w:marTop w:val="0"/>
          <w:marBottom w:val="0"/>
          <w:divBdr>
            <w:top w:val="none" w:sz="0" w:space="0" w:color="auto"/>
            <w:left w:val="none" w:sz="0" w:space="0" w:color="auto"/>
            <w:bottom w:val="none" w:sz="0" w:space="0" w:color="auto"/>
            <w:right w:val="none" w:sz="0" w:space="0" w:color="auto"/>
          </w:divBdr>
        </w:div>
        <w:div w:id="994383664">
          <w:marLeft w:val="480"/>
          <w:marRight w:val="0"/>
          <w:marTop w:val="0"/>
          <w:marBottom w:val="0"/>
          <w:divBdr>
            <w:top w:val="none" w:sz="0" w:space="0" w:color="auto"/>
            <w:left w:val="none" w:sz="0" w:space="0" w:color="auto"/>
            <w:bottom w:val="none" w:sz="0" w:space="0" w:color="auto"/>
            <w:right w:val="none" w:sz="0" w:space="0" w:color="auto"/>
          </w:divBdr>
        </w:div>
        <w:div w:id="734165583">
          <w:marLeft w:val="480"/>
          <w:marRight w:val="0"/>
          <w:marTop w:val="0"/>
          <w:marBottom w:val="0"/>
          <w:divBdr>
            <w:top w:val="none" w:sz="0" w:space="0" w:color="auto"/>
            <w:left w:val="none" w:sz="0" w:space="0" w:color="auto"/>
            <w:bottom w:val="none" w:sz="0" w:space="0" w:color="auto"/>
            <w:right w:val="none" w:sz="0" w:space="0" w:color="auto"/>
          </w:divBdr>
        </w:div>
        <w:div w:id="1564682712">
          <w:marLeft w:val="480"/>
          <w:marRight w:val="0"/>
          <w:marTop w:val="0"/>
          <w:marBottom w:val="0"/>
          <w:divBdr>
            <w:top w:val="none" w:sz="0" w:space="0" w:color="auto"/>
            <w:left w:val="none" w:sz="0" w:space="0" w:color="auto"/>
            <w:bottom w:val="none" w:sz="0" w:space="0" w:color="auto"/>
            <w:right w:val="none" w:sz="0" w:space="0" w:color="auto"/>
          </w:divBdr>
        </w:div>
        <w:div w:id="1481262717">
          <w:marLeft w:val="480"/>
          <w:marRight w:val="0"/>
          <w:marTop w:val="0"/>
          <w:marBottom w:val="0"/>
          <w:divBdr>
            <w:top w:val="none" w:sz="0" w:space="0" w:color="auto"/>
            <w:left w:val="none" w:sz="0" w:space="0" w:color="auto"/>
            <w:bottom w:val="none" w:sz="0" w:space="0" w:color="auto"/>
            <w:right w:val="none" w:sz="0" w:space="0" w:color="auto"/>
          </w:divBdr>
        </w:div>
        <w:div w:id="1416051053">
          <w:marLeft w:val="480"/>
          <w:marRight w:val="0"/>
          <w:marTop w:val="0"/>
          <w:marBottom w:val="0"/>
          <w:divBdr>
            <w:top w:val="none" w:sz="0" w:space="0" w:color="auto"/>
            <w:left w:val="none" w:sz="0" w:space="0" w:color="auto"/>
            <w:bottom w:val="none" w:sz="0" w:space="0" w:color="auto"/>
            <w:right w:val="none" w:sz="0" w:space="0" w:color="auto"/>
          </w:divBdr>
        </w:div>
        <w:div w:id="482543919">
          <w:marLeft w:val="480"/>
          <w:marRight w:val="0"/>
          <w:marTop w:val="0"/>
          <w:marBottom w:val="0"/>
          <w:divBdr>
            <w:top w:val="none" w:sz="0" w:space="0" w:color="auto"/>
            <w:left w:val="none" w:sz="0" w:space="0" w:color="auto"/>
            <w:bottom w:val="none" w:sz="0" w:space="0" w:color="auto"/>
            <w:right w:val="none" w:sz="0" w:space="0" w:color="auto"/>
          </w:divBdr>
        </w:div>
        <w:div w:id="1449158700">
          <w:marLeft w:val="480"/>
          <w:marRight w:val="0"/>
          <w:marTop w:val="0"/>
          <w:marBottom w:val="0"/>
          <w:divBdr>
            <w:top w:val="none" w:sz="0" w:space="0" w:color="auto"/>
            <w:left w:val="none" w:sz="0" w:space="0" w:color="auto"/>
            <w:bottom w:val="none" w:sz="0" w:space="0" w:color="auto"/>
            <w:right w:val="none" w:sz="0" w:space="0" w:color="auto"/>
          </w:divBdr>
        </w:div>
      </w:divsChild>
    </w:div>
    <w:div w:id="228687621">
      <w:bodyDiv w:val="1"/>
      <w:marLeft w:val="0"/>
      <w:marRight w:val="0"/>
      <w:marTop w:val="0"/>
      <w:marBottom w:val="0"/>
      <w:divBdr>
        <w:top w:val="none" w:sz="0" w:space="0" w:color="auto"/>
        <w:left w:val="none" w:sz="0" w:space="0" w:color="auto"/>
        <w:bottom w:val="none" w:sz="0" w:space="0" w:color="auto"/>
        <w:right w:val="none" w:sz="0" w:space="0" w:color="auto"/>
      </w:divBdr>
      <w:divsChild>
        <w:div w:id="1822966094">
          <w:marLeft w:val="480"/>
          <w:marRight w:val="0"/>
          <w:marTop w:val="0"/>
          <w:marBottom w:val="0"/>
          <w:divBdr>
            <w:top w:val="none" w:sz="0" w:space="0" w:color="auto"/>
            <w:left w:val="none" w:sz="0" w:space="0" w:color="auto"/>
            <w:bottom w:val="none" w:sz="0" w:space="0" w:color="auto"/>
            <w:right w:val="none" w:sz="0" w:space="0" w:color="auto"/>
          </w:divBdr>
        </w:div>
        <w:div w:id="1449738548">
          <w:marLeft w:val="480"/>
          <w:marRight w:val="0"/>
          <w:marTop w:val="0"/>
          <w:marBottom w:val="0"/>
          <w:divBdr>
            <w:top w:val="none" w:sz="0" w:space="0" w:color="auto"/>
            <w:left w:val="none" w:sz="0" w:space="0" w:color="auto"/>
            <w:bottom w:val="none" w:sz="0" w:space="0" w:color="auto"/>
            <w:right w:val="none" w:sz="0" w:space="0" w:color="auto"/>
          </w:divBdr>
        </w:div>
        <w:div w:id="315375428">
          <w:marLeft w:val="480"/>
          <w:marRight w:val="0"/>
          <w:marTop w:val="0"/>
          <w:marBottom w:val="0"/>
          <w:divBdr>
            <w:top w:val="none" w:sz="0" w:space="0" w:color="auto"/>
            <w:left w:val="none" w:sz="0" w:space="0" w:color="auto"/>
            <w:bottom w:val="none" w:sz="0" w:space="0" w:color="auto"/>
            <w:right w:val="none" w:sz="0" w:space="0" w:color="auto"/>
          </w:divBdr>
        </w:div>
        <w:div w:id="741441200">
          <w:marLeft w:val="480"/>
          <w:marRight w:val="0"/>
          <w:marTop w:val="0"/>
          <w:marBottom w:val="0"/>
          <w:divBdr>
            <w:top w:val="none" w:sz="0" w:space="0" w:color="auto"/>
            <w:left w:val="none" w:sz="0" w:space="0" w:color="auto"/>
            <w:bottom w:val="none" w:sz="0" w:space="0" w:color="auto"/>
            <w:right w:val="none" w:sz="0" w:space="0" w:color="auto"/>
          </w:divBdr>
        </w:div>
        <w:div w:id="1349798614">
          <w:marLeft w:val="480"/>
          <w:marRight w:val="0"/>
          <w:marTop w:val="0"/>
          <w:marBottom w:val="0"/>
          <w:divBdr>
            <w:top w:val="none" w:sz="0" w:space="0" w:color="auto"/>
            <w:left w:val="none" w:sz="0" w:space="0" w:color="auto"/>
            <w:bottom w:val="none" w:sz="0" w:space="0" w:color="auto"/>
            <w:right w:val="none" w:sz="0" w:space="0" w:color="auto"/>
          </w:divBdr>
        </w:div>
        <w:div w:id="6374425">
          <w:marLeft w:val="480"/>
          <w:marRight w:val="0"/>
          <w:marTop w:val="0"/>
          <w:marBottom w:val="0"/>
          <w:divBdr>
            <w:top w:val="none" w:sz="0" w:space="0" w:color="auto"/>
            <w:left w:val="none" w:sz="0" w:space="0" w:color="auto"/>
            <w:bottom w:val="none" w:sz="0" w:space="0" w:color="auto"/>
            <w:right w:val="none" w:sz="0" w:space="0" w:color="auto"/>
          </w:divBdr>
        </w:div>
        <w:div w:id="384762939">
          <w:marLeft w:val="480"/>
          <w:marRight w:val="0"/>
          <w:marTop w:val="0"/>
          <w:marBottom w:val="0"/>
          <w:divBdr>
            <w:top w:val="none" w:sz="0" w:space="0" w:color="auto"/>
            <w:left w:val="none" w:sz="0" w:space="0" w:color="auto"/>
            <w:bottom w:val="none" w:sz="0" w:space="0" w:color="auto"/>
            <w:right w:val="none" w:sz="0" w:space="0" w:color="auto"/>
          </w:divBdr>
        </w:div>
        <w:div w:id="1520461827">
          <w:marLeft w:val="480"/>
          <w:marRight w:val="0"/>
          <w:marTop w:val="0"/>
          <w:marBottom w:val="0"/>
          <w:divBdr>
            <w:top w:val="none" w:sz="0" w:space="0" w:color="auto"/>
            <w:left w:val="none" w:sz="0" w:space="0" w:color="auto"/>
            <w:bottom w:val="none" w:sz="0" w:space="0" w:color="auto"/>
            <w:right w:val="none" w:sz="0" w:space="0" w:color="auto"/>
          </w:divBdr>
        </w:div>
        <w:div w:id="1369449154">
          <w:marLeft w:val="480"/>
          <w:marRight w:val="0"/>
          <w:marTop w:val="0"/>
          <w:marBottom w:val="0"/>
          <w:divBdr>
            <w:top w:val="none" w:sz="0" w:space="0" w:color="auto"/>
            <w:left w:val="none" w:sz="0" w:space="0" w:color="auto"/>
            <w:bottom w:val="none" w:sz="0" w:space="0" w:color="auto"/>
            <w:right w:val="none" w:sz="0" w:space="0" w:color="auto"/>
          </w:divBdr>
        </w:div>
        <w:div w:id="2127314703">
          <w:marLeft w:val="480"/>
          <w:marRight w:val="0"/>
          <w:marTop w:val="0"/>
          <w:marBottom w:val="0"/>
          <w:divBdr>
            <w:top w:val="none" w:sz="0" w:space="0" w:color="auto"/>
            <w:left w:val="none" w:sz="0" w:space="0" w:color="auto"/>
            <w:bottom w:val="none" w:sz="0" w:space="0" w:color="auto"/>
            <w:right w:val="none" w:sz="0" w:space="0" w:color="auto"/>
          </w:divBdr>
        </w:div>
        <w:div w:id="982004039">
          <w:marLeft w:val="480"/>
          <w:marRight w:val="0"/>
          <w:marTop w:val="0"/>
          <w:marBottom w:val="0"/>
          <w:divBdr>
            <w:top w:val="none" w:sz="0" w:space="0" w:color="auto"/>
            <w:left w:val="none" w:sz="0" w:space="0" w:color="auto"/>
            <w:bottom w:val="none" w:sz="0" w:space="0" w:color="auto"/>
            <w:right w:val="none" w:sz="0" w:space="0" w:color="auto"/>
          </w:divBdr>
        </w:div>
        <w:div w:id="2058311193">
          <w:marLeft w:val="480"/>
          <w:marRight w:val="0"/>
          <w:marTop w:val="0"/>
          <w:marBottom w:val="0"/>
          <w:divBdr>
            <w:top w:val="none" w:sz="0" w:space="0" w:color="auto"/>
            <w:left w:val="none" w:sz="0" w:space="0" w:color="auto"/>
            <w:bottom w:val="none" w:sz="0" w:space="0" w:color="auto"/>
            <w:right w:val="none" w:sz="0" w:space="0" w:color="auto"/>
          </w:divBdr>
        </w:div>
        <w:div w:id="581456331">
          <w:marLeft w:val="480"/>
          <w:marRight w:val="0"/>
          <w:marTop w:val="0"/>
          <w:marBottom w:val="0"/>
          <w:divBdr>
            <w:top w:val="none" w:sz="0" w:space="0" w:color="auto"/>
            <w:left w:val="none" w:sz="0" w:space="0" w:color="auto"/>
            <w:bottom w:val="none" w:sz="0" w:space="0" w:color="auto"/>
            <w:right w:val="none" w:sz="0" w:space="0" w:color="auto"/>
          </w:divBdr>
        </w:div>
        <w:div w:id="203835623">
          <w:marLeft w:val="480"/>
          <w:marRight w:val="0"/>
          <w:marTop w:val="0"/>
          <w:marBottom w:val="0"/>
          <w:divBdr>
            <w:top w:val="none" w:sz="0" w:space="0" w:color="auto"/>
            <w:left w:val="none" w:sz="0" w:space="0" w:color="auto"/>
            <w:bottom w:val="none" w:sz="0" w:space="0" w:color="auto"/>
            <w:right w:val="none" w:sz="0" w:space="0" w:color="auto"/>
          </w:divBdr>
        </w:div>
        <w:div w:id="1669475398">
          <w:marLeft w:val="480"/>
          <w:marRight w:val="0"/>
          <w:marTop w:val="0"/>
          <w:marBottom w:val="0"/>
          <w:divBdr>
            <w:top w:val="none" w:sz="0" w:space="0" w:color="auto"/>
            <w:left w:val="none" w:sz="0" w:space="0" w:color="auto"/>
            <w:bottom w:val="none" w:sz="0" w:space="0" w:color="auto"/>
            <w:right w:val="none" w:sz="0" w:space="0" w:color="auto"/>
          </w:divBdr>
        </w:div>
      </w:divsChild>
    </w:div>
    <w:div w:id="239750963">
      <w:bodyDiv w:val="1"/>
      <w:marLeft w:val="0"/>
      <w:marRight w:val="0"/>
      <w:marTop w:val="0"/>
      <w:marBottom w:val="0"/>
      <w:divBdr>
        <w:top w:val="none" w:sz="0" w:space="0" w:color="auto"/>
        <w:left w:val="none" w:sz="0" w:space="0" w:color="auto"/>
        <w:bottom w:val="none" w:sz="0" w:space="0" w:color="auto"/>
        <w:right w:val="none" w:sz="0" w:space="0" w:color="auto"/>
      </w:divBdr>
    </w:div>
    <w:div w:id="242763733">
      <w:bodyDiv w:val="1"/>
      <w:marLeft w:val="0"/>
      <w:marRight w:val="0"/>
      <w:marTop w:val="0"/>
      <w:marBottom w:val="0"/>
      <w:divBdr>
        <w:top w:val="none" w:sz="0" w:space="0" w:color="auto"/>
        <w:left w:val="none" w:sz="0" w:space="0" w:color="auto"/>
        <w:bottom w:val="none" w:sz="0" w:space="0" w:color="auto"/>
        <w:right w:val="none" w:sz="0" w:space="0" w:color="auto"/>
      </w:divBdr>
    </w:div>
    <w:div w:id="272981678">
      <w:bodyDiv w:val="1"/>
      <w:marLeft w:val="0"/>
      <w:marRight w:val="0"/>
      <w:marTop w:val="0"/>
      <w:marBottom w:val="0"/>
      <w:divBdr>
        <w:top w:val="none" w:sz="0" w:space="0" w:color="auto"/>
        <w:left w:val="none" w:sz="0" w:space="0" w:color="auto"/>
        <w:bottom w:val="none" w:sz="0" w:space="0" w:color="auto"/>
        <w:right w:val="none" w:sz="0" w:space="0" w:color="auto"/>
      </w:divBdr>
      <w:divsChild>
        <w:div w:id="1036780382">
          <w:marLeft w:val="480"/>
          <w:marRight w:val="0"/>
          <w:marTop w:val="0"/>
          <w:marBottom w:val="0"/>
          <w:divBdr>
            <w:top w:val="none" w:sz="0" w:space="0" w:color="auto"/>
            <w:left w:val="none" w:sz="0" w:space="0" w:color="auto"/>
            <w:bottom w:val="none" w:sz="0" w:space="0" w:color="auto"/>
            <w:right w:val="none" w:sz="0" w:space="0" w:color="auto"/>
          </w:divBdr>
        </w:div>
        <w:div w:id="1100755396">
          <w:marLeft w:val="480"/>
          <w:marRight w:val="0"/>
          <w:marTop w:val="0"/>
          <w:marBottom w:val="0"/>
          <w:divBdr>
            <w:top w:val="none" w:sz="0" w:space="0" w:color="auto"/>
            <w:left w:val="none" w:sz="0" w:space="0" w:color="auto"/>
            <w:bottom w:val="none" w:sz="0" w:space="0" w:color="auto"/>
            <w:right w:val="none" w:sz="0" w:space="0" w:color="auto"/>
          </w:divBdr>
        </w:div>
        <w:div w:id="1430464517">
          <w:marLeft w:val="480"/>
          <w:marRight w:val="0"/>
          <w:marTop w:val="0"/>
          <w:marBottom w:val="0"/>
          <w:divBdr>
            <w:top w:val="none" w:sz="0" w:space="0" w:color="auto"/>
            <w:left w:val="none" w:sz="0" w:space="0" w:color="auto"/>
            <w:bottom w:val="none" w:sz="0" w:space="0" w:color="auto"/>
            <w:right w:val="none" w:sz="0" w:space="0" w:color="auto"/>
          </w:divBdr>
        </w:div>
        <w:div w:id="1372729772">
          <w:marLeft w:val="480"/>
          <w:marRight w:val="0"/>
          <w:marTop w:val="0"/>
          <w:marBottom w:val="0"/>
          <w:divBdr>
            <w:top w:val="none" w:sz="0" w:space="0" w:color="auto"/>
            <w:left w:val="none" w:sz="0" w:space="0" w:color="auto"/>
            <w:bottom w:val="none" w:sz="0" w:space="0" w:color="auto"/>
            <w:right w:val="none" w:sz="0" w:space="0" w:color="auto"/>
          </w:divBdr>
        </w:div>
        <w:div w:id="949244749">
          <w:marLeft w:val="480"/>
          <w:marRight w:val="0"/>
          <w:marTop w:val="0"/>
          <w:marBottom w:val="0"/>
          <w:divBdr>
            <w:top w:val="none" w:sz="0" w:space="0" w:color="auto"/>
            <w:left w:val="none" w:sz="0" w:space="0" w:color="auto"/>
            <w:bottom w:val="none" w:sz="0" w:space="0" w:color="auto"/>
            <w:right w:val="none" w:sz="0" w:space="0" w:color="auto"/>
          </w:divBdr>
        </w:div>
        <w:div w:id="1392922601">
          <w:marLeft w:val="480"/>
          <w:marRight w:val="0"/>
          <w:marTop w:val="0"/>
          <w:marBottom w:val="0"/>
          <w:divBdr>
            <w:top w:val="none" w:sz="0" w:space="0" w:color="auto"/>
            <w:left w:val="none" w:sz="0" w:space="0" w:color="auto"/>
            <w:bottom w:val="none" w:sz="0" w:space="0" w:color="auto"/>
            <w:right w:val="none" w:sz="0" w:space="0" w:color="auto"/>
          </w:divBdr>
        </w:div>
        <w:div w:id="931207960">
          <w:marLeft w:val="480"/>
          <w:marRight w:val="0"/>
          <w:marTop w:val="0"/>
          <w:marBottom w:val="0"/>
          <w:divBdr>
            <w:top w:val="none" w:sz="0" w:space="0" w:color="auto"/>
            <w:left w:val="none" w:sz="0" w:space="0" w:color="auto"/>
            <w:bottom w:val="none" w:sz="0" w:space="0" w:color="auto"/>
            <w:right w:val="none" w:sz="0" w:space="0" w:color="auto"/>
          </w:divBdr>
        </w:div>
        <w:div w:id="2032222257">
          <w:marLeft w:val="480"/>
          <w:marRight w:val="0"/>
          <w:marTop w:val="0"/>
          <w:marBottom w:val="0"/>
          <w:divBdr>
            <w:top w:val="none" w:sz="0" w:space="0" w:color="auto"/>
            <w:left w:val="none" w:sz="0" w:space="0" w:color="auto"/>
            <w:bottom w:val="none" w:sz="0" w:space="0" w:color="auto"/>
            <w:right w:val="none" w:sz="0" w:space="0" w:color="auto"/>
          </w:divBdr>
        </w:div>
        <w:div w:id="980573619">
          <w:marLeft w:val="480"/>
          <w:marRight w:val="0"/>
          <w:marTop w:val="0"/>
          <w:marBottom w:val="0"/>
          <w:divBdr>
            <w:top w:val="none" w:sz="0" w:space="0" w:color="auto"/>
            <w:left w:val="none" w:sz="0" w:space="0" w:color="auto"/>
            <w:bottom w:val="none" w:sz="0" w:space="0" w:color="auto"/>
            <w:right w:val="none" w:sz="0" w:space="0" w:color="auto"/>
          </w:divBdr>
        </w:div>
        <w:div w:id="1118765441">
          <w:marLeft w:val="480"/>
          <w:marRight w:val="0"/>
          <w:marTop w:val="0"/>
          <w:marBottom w:val="0"/>
          <w:divBdr>
            <w:top w:val="none" w:sz="0" w:space="0" w:color="auto"/>
            <w:left w:val="none" w:sz="0" w:space="0" w:color="auto"/>
            <w:bottom w:val="none" w:sz="0" w:space="0" w:color="auto"/>
            <w:right w:val="none" w:sz="0" w:space="0" w:color="auto"/>
          </w:divBdr>
        </w:div>
        <w:div w:id="898906060">
          <w:marLeft w:val="480"/>
          <w:marRight w:val="0"/>
          <w:marTop w:val="0"/>
          <w:marBottom w:val="0"/>
          <w:divBdr>
            <w:top w:val="none" w:sz="0" w:space="0" w:color="auto"/>
            <w:left w:val="none" w:sz="0" w:space="0" w:color="auto"/>
            <w:bottom w:val="none" w:sz="0" w:space="0" w:color="auto"/>
            <w:right w:val="none" w:sz="0" w:space="0" w:color="auto"/>
          </w:divBdr>
        </w:div>
        <w:div w:id="924875601">
          <w:marLeft w:val="480"/>
          <w:marRight w:val="0"/>
          <w:marTop w:val="0"/>
          <w:marBottom w:val="0"/>
          <w:divBdr>
            <w:top w:val="none" w:sz="0" w:space="0" w:color="auto"/>
            <w:left w:val="none" w:sz="0" w:space="0" w:color="auto"/>
            <w:bottom w:val="none" w:sz="0" w:space="0" w:color="auto"/>
            <w:right w:val="none" w:sz="0" w:space="0" w:color="auto"/>
          </w:divBdr>
        </w:div>
        <w:div w:id="40716012">
          <w:marLeft w:val="480"/>
          <w:marRight w:val="0"/>
          <w:marTop w:val="0"/>
          <w:marBottom w:val="0"/>
          <w:divBdr>
            <w:top w:val="none" w:sz="0" w:space="0" w:color="auto"/>
            <w:left w:val="none" w:sz="0" w:space="0" w:color="auto"/>
            <w:bottom w:val="none" w:sz="0" w:space="0" w:color="auto"/>
            <w:right w:val="none" w:sz="0" w:space="0" w:color="auto"/>
          </w:divBdr>
        </w:div>
        <w:div w:id="1694527506">
          <w:marLeft w:val="480"/>
          <w:marRight w:val="0"/>
          <w:marTop w:val="0"/>
          <w:marBottom w:val="0"/>
          <w:divBdr>
            <w:top w:val="none" w:sz="0" w:space="0" w:color="auto"/>
            <w:left w:val="none" w:sz="0" w:space="0" w:color="auto"/>
            <w:bottom w:val="none" w:sz="0" w:space="0" w:color="auto"/>
            <w:right w:val="none" w:sz="0" w:space="0" w:color="auto"/>
          </w:divBdr>
        </w:div>
      </w:divsChild>
    </w:div>
    <w:div w:id="280653090">
      <w:bodyDiv w:val="1"/>
      <w:marLeft w:val="0"/>
      <w:marRight w:val="0"/>
      <w:marTop w:val="0"/>
      <w:marBottom w:val="0"/>
      <w:divBdr>
        <w:top w:val="none" w:sz="0" w:space="0" w:color="auto"/>
        <w:left w:val="none" w:sz="0" w:space="0" w:color="auto"/>
        <w:bottom w:val="none" w:sz="0" w:space="0" w:color="auto"/>
        <w:right w:val="none" w:sz="0" w:space="0" w:color="auto"/>
      </w:divBdr>
    </w:div>
    <w:div w:id="282738309">
      <w:bodyDiv w:val="1"/>
      <w:marLeft w:val="0"/>
      <w:marRight w:val="0"/>
      <w:marTop w:val="0"/>
      <w:marBottom w:val="0"/>
      <w:divBdr>
        <w:top w:val="none" w:sz="0" w:space="0" w:color="auto"/>
        <w:left w:val="none" w:sz="0" w:space="0" w:color="auto"/>
        <w:bottom w:val="none" w:sz="0" w:space="0" w:color="auto"/>
        <w:right w:val="none" w:sz="0" w:space="0" w:color="auto"/>
      </w:divBdr>
    </w:div>
    <w:div w:id="286201259">
      <w:bodyDiv w:val="1"/>
      <w:marLeft w:val="0"/>
      <w:marRight w:val="0"/>
      <w:marTop w:val="0"/>
      <w:marBottom w:val="0"/>
      <w:divBdr>
        <w:top w:val="none" w:sz="0" w:space="0" w:color="auto"/>
        <w:left w:val="none" w:sz="0" w:space="0" w:color="auto"/>
        <w:bottom w:val="none" w:sz="0" w:space="0" w:color="auto"/>
        <w:right w:val="none" w:sz="0" w:space="0" w:color="auto"/>
      </w:divBdr>
      <w:divsChild>
        <w:div w:id="764768417">
          <w:marLeft w:val="480"/>
          <w:marRight w:val="0"/>
          <w:marTop w:val="0"/>
          <w:marBottom w:val="0"/>
          <w:divBdr>
            <w:top w:val="none" w:sz="0" w:space="0" w:color="auto"/>
            <w:left w:val="none" w:sz="0" w:space="0" w:color="auto"/>
            <w:bottom w:val="none" w:sz="0" w:space="0" w:color="auto"/>
            <w:right w:val="none" w:sz="0" w:space="0" w:color="auto"/>
          </w:divBdr>
        </w:div>
        <w:div w:id="1804152612">
          <w:marLeft w:val="480"/>
          <w:marRight w:val="0"/>
          <w:marTop w:val="0"/>
          <w:marBottom w:val="0"/>
          <w:divBdr>
            <w:top w:val="none" w:sz="0" w:space="0" w:color="auto"/>
            <w:left w:val="none" w:sz="0" w:space="0" w:color="auto"/>
            <w:bottom w:val="none" w:sz="0" w:space="0" w:color="auto"/>
            <w:right w:val="none" w:sz="0" w:space="0" w:color="auto"/>
          </w:divBdr>
        </w:div>
        <w:div w:id="433475028">
          <w:marLeft w:val="480"/>
          <w:marRight w:val="0"/>
          <w:marTop w:val="0"/>
          <w:marBottom w:val="0"/>
          <w:divBdr>
            <w:top w:val="none" w:sz="0" w:space="0" w:color="auto"/>
            <w:left w:val="none" w:sz="0" w:space="0" w:color="auto"/>
            <w:bottom w:val="none" w:sz="0" w:space="0" w:color="auto"/>
            <w:right w:val="none" w:sz="0" w:space="0" w:color="auto"/>
          </w:divBdr>
        </w:div>
        <w:div w:id="1518345568">
          <w:marLeft w:val="480"/>
          <w:marRight w:val="0"/>
          <w:marTop w:val="0"/>
          <w:marBottom w:val="0"/>
          <w:divBdr>
            <w:top w:val="none" w:sz="0" w:space="0" w:color="auto"/>
            <w:left w:val="none" w:sz="0" w:space="0" w:color="auto"/>
            <w:bottom w:val="none" w:sz="0" w:space="0" w:color="auto"/>
            <w:right w:val="none" w:sz="0" w:space="0" w:color="auto"/>
          </w:divBdr>
        </w:div>
        <w:div w:id="52388224">
          <w:marLeft w:val="480"/>
          <w:marRight w:val="0"/>
          <w:marTop w:val="0"/>
          <w:marBottom w:val="0"/>
          <w:divBdr>
            <w:top w:val="none" w:sz="0" w:space="0" w:color="auto"/>
            <w:left w:val="none" w:sz="0" w:space="0" w:color="auto"/>
            <w:bottom w:val="none" w:sz="0" w:space="0" w:color="auto"/>
            <w:right w:val="none" w:sz="0" w:space="0" w:color="auto"/>
          </w:divBdr>
        </w:div>
      </w:divsChild>
    </w:div>
    <w:div w:id="302276931">
      <w:bodyDiv w:val="1"/>
      <w:marLeft w:val="0"/>
      <w:marRight w:val="0"/>
      <w:marTop w:val="0"/>
      <w:marBottom w:val="0"/>
      <w:divBdr>
        <w:top w:val="none" w:sz="0" w:space="0" w:color="auto"/>
        <w:left w:val="none" w:sz="0" w:space="0" w:color="auto"/>
        <w:bottom w:val="none" w:sz="0" w:space="0" w:color="auto"/>
        <w:right w:val="none" w:sz="0" w:space="0" w:color="auto"/>
      </w:divBdr>
    </w:div>
    <w:div w:id="309142267">
      <w:bodyDiv w:val="1"/>
      <w:marLeft w:val="0"/>
      <w:marRight w:val="0"/>
      <w:marTop w:val="0"/>
      <w:marBottom w:val="0"/>
      <w:divBdr>
        <w:top w:val="none" w:sz="0" w:space="0" w:color="auto"/>
        <w:left w:val="none" w:sz="0" w:space="0" w:color="auto"/>
        <w:bottom w:val="none" w:sz="0" w:space="0" w:color="auto"/>
        <w:right w:val="none" w:sz="0" w:space="0" w:color="auto"/>
      </w:divBdr>
    </w:div>
    <w:div w:id="322703866">
      <w:bodyDiv w:val="1"/>
      <w:marLeft w:val="0"/>
      <w:marRight w:val="0"/>
      <w:marTop w:val="0"/>
      <w:marBottom w:val="0"/>
      <w:divBdr>
        <w:top w:val="none" w:sz="0" w:space="0" w:color="auto"/>
        <w:left w:val="none" w:sz="0" w:space="0" w:color="auto"/>
        <w:bottom w:val="none" w:sz="0" w:space="0" w:color="auto"/>
        <w:right w:val="none" w:sz="0" w:space="0" w:color="auto"/>
      </w:divBdr>
      <w:divsChild>
        <w:div w:id="398551400">
          <w:marLeft w:val="480"/>
          <w:marRight w:val="0"/>
          <w:marTop w:val="0"/>
          <w:marBottom w:val="0"/>
          <w:divBdr>
            <w:top w:val="none" w:sz="0" w:space="0" w:color="auto"/>
            <w:left w:val="none" w:sz="0" w:space="0" w:color="auto"/>
            <w:bottom w:val="none" w:sz="0" w:space="0" w:color="auto"/>
            <w:right w:val="none" w:sz="0" w:space="0" w:color="auto"/>
          </w:divBdr>
        </w:div>
        <w:div w:id="1427075402">
          <w:marLeft w:val="480"/>
          <w:marRight w:val="0"/>
          <w:marTop w:val="0"/>
          <w:marBottom w:val="0"/>
          <w:divBdr>
            <w:top w:val="none" w:sz="0" w:space="0" w:color="auto"/>
            <w:left w:val="none" w:sz="0" w:space="0" w:color="auto"/>
            <w:bottom w:val="none" w:sz="0" w:space="0" w:color="auto"/>
            <w:right w:val="none" w:sz="0" w:space="0" w:color="auto"/>
          </w:divBdr>
        </w:div>
        <w:div w:id="1258513585">
          <w:marLeft w:val="480"/>
          <w:marRight w:val="0"/>
          <w:marTop w:val="0"/>
          <w:marBottom w:val="0"/>
          <w:divBdr>
            <w:top w:val="none" w:sz="0" w:space="0" w:color="auto"/>
            <w:left w:val="none" w:sz="0" w:space="0" w:color="auto"/>
            <w:bottom w:val="none" w:sz="0" w:space="0" w:color="auto"/>
            <w:right w:val="none" w:sz="0" w:space="0" w:color="auto"/>
          </w:divBdr>
        </w:div>
        <w:div w:id="1905295303">
          <w:marLeft w:val="480"/>
          <w:marRight w:val="0"/>
          <w:marTop w:val="0"/>
          <w:marBottom w:val="0"/>
          <w:divBdr>
            <w:top w:val="none" w:sz="0" w:space="0" w:color="auto"/>
            <w:left w:val="none" w:sz="0" w:space="0" w:color="auto"/>
            <w:bottom w:val="none" w:sz="0" w:space="0" w:color="auto"/>
            <w:right w:val="none" w:sz="0" w:space="0" w:color="auto"/>
          </w:divBdr>
        </w:div>
        <w:div w:id="544677897">
          <w:marLeft w:val="480"/>
          <w:marRight w:val="0"/>
          <w:marTop w:val="0"/>
          <w:marBottom w:val="0"/>
          <w:divBdr>
            <w:top w:val="none" w:sz="0" w:space="0" w:color="auto"/>
            <w:left w:val="none" w:sz="0" w:space="0" w:color="auto"/>
            <w:bottom w:val="none" w:sz="0" w:space="0" w:color="auto"/>
            <w:right w:val="none" w:sz="0" w:space="0" w:color="auto"/>
          </w:divBdr>
        </w:div>
      </w:divsChild>
    </w:div>
    <w:div w:id="327952175">
      <w:bodyDiv w:val="1"/>
      <w:marLeft w:val="0"/>
      <w:marRight w:val="0"/>
      <w:marTop w:val="0"/>
      <w:marBottom w:val="0"/>
      <w:divBdr>
        <w:top w:val="none" w:sz="0" w:space="0" w:color="auto"/>
        <w:left w:val="none" w:sz="0" w:space="0" w:color="auto"/>
        <w:bottom w:val="none" w:sz="0" w:space="0" w:color="auto"/>
        <w:right w:val="none" w:sz="0" w:space="0" w:color="auto"/>
      </w:divBdr>
    </w:div>
    <w:div w:id="336272229">
      <w:bodyDiv w:val="1"/>
      <w:marLeft w:val="0"/>
      <w:marRight w:val="0"/>
      <w:marTop w:val="0"/>
      <w:marBottom w:val="0"/>
      <w:divBdr>
        <w:top w:val="none" w:sz="0" w:space="0" w:color="auto"/>
        <w:left w:val="none" w:sz="0" w:space="0" w:color="auto"/>
        <w:bottom w:val="none" w:sz="0" w:space="0" w:color="auto"/>
        <w:right w:val="none" w:sz="0" w:space="0" w:color="auto"/>
      </w:divBdr>
    </w:div>
    <w:div w:id="337778154">
      <w:bodyDiv w:val="1"/>
      <w:marLeft w:val="0"/>
      <w:marRight w:val="0"/>
      <w:marTop w:val="0"/>
      <w:marBottom w:val="0"/>
      <w:divBdr>
        <w:top w:val="none" w:sz="0" w:space="0" w:color="auto"/>
        <w:left w:val="none" w:sz="0" w:space="0" w:color="auto"/>
        <w:bottom w:val="none" w:sz="0" w:space="0" w:color="auto"/>
        <w:right w:val="none" w:sz="0" w:space="0" w:color="auto"/>
      </w:divBdr>
    </w:div>
    <w:div w:id="353382382">
      <w:bodyDiv w:val="1"/>
      <w:marLeft w:val="0"/>
      <w:marRight w:val="0"/>
      <w:marTop w:val="0"/>
      <w:marBottom w:val="0"/>
      <w:divBdr>
        <w:top w:val="none" w:sz="0" w:space="0" w:color="auto"/>
        <w:left w:val="none" w:sz="0" w:space="0" w:color="auto"/>
        <w:bottom w:val="none" w:sz="0" w:space="0" w:color="auto"/>
        <w:right w:val="none" w:sz="0" w:space="0" w:color="auto"/>
      </w:divBdr>
    </w:div>
    <w:div w:id="354962199">
      <w:bodyDiv w:val="1"/>
      <w:marLeft w:val="0"/>
      <w:marRight w:val="0"/>
      <w:marTop w:val="0"/>
      <w:marBottom w:val="0"/>
      <w:divBdr>
        <w:top w:val="none" w:sz="0" w:space="0" w:color="auto"/>
        <w:left w:val="none" w:sz="0" w:space="0" w:color="auto"/>
        <w:bottom w:val="none" w:sz="0" w:space="0" w:color="auto"/>
        <w:right w:val="none" w:sz="0" w:space="0" w:color="auto"/>
      </w:divBdr>
      <w:divsChild>
        <w:div w:id="1849904053">
          <w:marLeft w:val="480"/>
          <w:marRight w:val="0"/>
          <w:marTop w:val="0"/>
          <w:marBottom w:val="0"/>
          <w:divBdr>
            <w:top w:val="none" w:sz="0" w:space="0" w:color="auto"/>
            <w:left w:val="none" w:sz="0" w:space="0" w:color="auto"/>
            <w:bottom w:val="none" w:sz="0" w:space="0" w:color="auto"/>
            <w:right w:val="none" w:sz="0" w:space="0" w:color="auto"/>
          </w:divBdr>
        </w:div>
        <w:div w:id="1989556341">
          <w:marLeft w:val="480"/>
          <w:marRight w:val="0"/>
          <w:marTop w:val="0"/>
          <w:marBottom w:val="0"/>
          <w:divBdr>
            <w:top w:val="none" w:sz="0" w:space="0" w:color="auto"/>
            <w:left w:val="none" w:sz="0" w:space="0" w:color="auto"/>
            <w:bottom w:val="none" w:sz="0" w:space="0" w:color="auto"/>
            <w:right w:val="none" w:sz="0" w:space="0" w:color="auto"/>
          </w:divBdr>
        </w:div>
        <w:div w:id="1900707787">
          <w:marLeft w:val="480"/>
          <w:marRight w:val="0"/>
          <w:marTop w:val="0"/>
          <w:marBottom w:val="0"/>
          <w:divBdr>
            <w:top w:val="none" w:sz="0" w:space="0" w:color="auto"/>
            <w:left w:val="none" w:sz="0" w:space="0" w:color="auto"/>
            <w:bottom w:val="none" w:sz="0" w:space="0" w:color="auto"/>
            <w:right w:val="none" w:sz="0" w:space="0" w:color="auto"/>
          </w:divBdr>
        </w:div>
        <w:div w:id="772288252">
          <w:marLeft w:val="480"/>
          <w:marRight w:val="0"/>
          <w:marTop w:val="0"/>
          <w:marBottom w:val="0"/>
          <w:divBdr>
            <w:top w:val="none" w:sz="0" w:space="0" w:color="auto"/>
            <w:left w:val="none" w:sz="0" w:space="0" w:color="auto"/>
            <w:bottom w:val="none" w:sz="0" w:space="0" w:color="auto"/>
            <w:right w:val="none" w:sz="0" w:space="0" w:color="auto"/>
          </w:divBdr>
        </w:div>
        <w:div w:id="151456535">
          <w:marLeft w:val="480"/>
          <w:marRight w:val="0"/>
          <w:marTop w:val="0"/>
          <w:marBottom w:val="0"/>
          <w:divBdr>
            <w:top w:val="none" w:sz="0" w:space="0" w:color="auto"/>
            <w:left w:val="none" w:sz="0" w:space="0" w:color="auto"/>
            <w:bottom w:val="none" w:sz="0" w:space="0" w:color="auto"/>
            <w:right w:val="none" w:sz="0" w:space="0" w:color="auto"/>
          </w:divBdr>
        </w:div>
        <w:div w:id="56246027">
          <w:marLeft w:val="480"/>
          <w:marRight w:val="0"/>
          <w:marTop w:val="0"/>
          <w:marBottom w:val="0"/>
          <w:divBdr>
            <w:top w:val="none" w:sz="0" w:space="0" w:color="auto"/>
            <w:left w:val="none" w:sz="0" w:space="0" w:color="auto"/>
            <w:bottom w:val="none" w:sz="0" w:space="0" w:color="auto"/>
            <w:right w:val="none" w:sz="0" w:space="0" w:color="auto"/>
          </w:divBdr>
        </w:div>
      </w:divsChild>
    </w:div>
    <w:div w:id="355691716">
      <w:bodyDiv w:val="1"/>
      <w:marLeft w:val="0"/>
      <w:marRight w:val="0"/>
      <w:marTop w:val="0"/>
      <w:marBottom w:val="0"/>
      <w:divBdr>
        <w:top w:val="none" w:sz="0" w:space="0" w:color="auto"/>
        <w:left w:val="none" w:sz="0" w:space="0" w:color="auto"/>
        <w:bottom w:val="none" w:sz="0" w:space="0" w:color="auto"/>
        <w:right w:val="none" w:sz="0" w:space="0" w:color="auto"/>
      </w:divBdr>
    </w:div>
    <w:div w:id="358705594">
      <w:bodyDiv w:val="1"/>
      <w:marLeft w:val="0"/>
      <w:marRight w:val="0"/>
      <w:marTop w:val="0"/>
      <w:marBottom w:val="0"/>
      <w:divBdr>
        <w:top w:val="none" w:sz="0" w:space="0" w:color="auto"/>
        <w:left w:val="none" w:sz="0" w:space="0" w:color="auto"/>
        <w:bottom w:val="none" w:sz="0" w:space="0" w:color="auto"/>
        <w:right w:val="none" w:sz="0" w:space="0" w:color="auto"/>
      </w:divBdr>
    </w:div>
    <w:div w:id="362830499">
      <w:bodyDiv w:val="1"/>
      <w:marLeft w:val="0"/>
      <w:marRight w:val="0"/>
      <w:marTop w:val="0"/>
      <w:marBottom w:val="0"/>
      <w:divBdr>
        <w:top w:val="none" w:sz="0" w:space="0" w:color="auto"/>
        <w:left w:val="none" w:sz="0" w:space="0" w:color="auto"/>
        <w:bottom w:val="none" w:sz="0" w:space="0" w:color="auto"/>
        <w:right w:val="none" w:sz="0" w:space="0" w:color="auto"/>
      </w:divBdr>
    </w:div>
    <w:div w:id="367293908">
      <w:bodyDiv w:val="1"/>
      <w:marLeft w:val="0"/>
      <w:marRight w:val="0"/>
      <w:marTop w:val="0"/>
      <w:marBottom w:val="0"/>
      <w:divBdr>
        <w:top w:val="none" w:sz="0" w:space="0" w:color="auto"/>
        <w:left w:val="none" w:sz="0" w:space="0" w:color="auto"/>
        <w:bottom w:val="none" w:sz="0" w:space="0" w:color="auto"/>
        <w:right w:val="none" w:sz="0" w:space="0" w:color="auto"/>
      </w:divBdr>
      <w:divsChild>
        <w:div w:id="964770385">
          <w:marLeft w:val="480"/>
          <w:marRight w:val="0"/>
          <w:marTop w:val="0"/>
          <w:marBottom w:val="0"/>
          <w:divBdr>
            <w:top w:val="none" w:sz="0" w:space="0" w:color="auto"/>
            <w:left w:val="none" w:sz="0" w:space="0" w:color="auto"/>
            <w:bottom w:val="none" w:sz="0" w:space="0" w:color="auto"/>
            <w:right w:val="none" w:sz="0" w:space="0" w:color="auto"/>
          </w:divBdr>
        </w:div>
        <w:div w:id="1372000768">
          <w:marLeft w:val="480"/>
          <w:marRight w:val="0"/>
          <w:marTop w:val="0"/>
          <w:marBottom w:val="0"/>
          <w:divBdr>
            <w:top w:val="none" w:sz="0" w:space="0" w:color="auto"/>
            <w:left w:val="none" w:sz="0" w:space="0" w:color="auto"/>
            <w:bottom w:val="none" w:sz="0" w:space="0" w:color="auto"/>
            <w:right w:val="none" w:sz="0" w:space="0" w:color="auto"/>
          </w:divBdr>
        </w:div>
        <w:div w:id="687487413">
          <w:marLeft w:val="480"/>
          <w:marRight w:val="0"/>
          <w:marTop w:val="0"/>
          <w:marBottom w:val="0"/>
          <w:divBdr>
            <w:top w:val="none" w:sz="0" w:space="0" w:color="auto"/>
            <w:left w:val="none" w:sz="0" w:space="0" w:color="auto"/>
            <w:bottom w:val="none" w:sz="0" w:space="0" w:color="auto"/>
            <w:right w:val="none" w:sz="0" w:space="0" w:color="auto"/>
          </w:divBdr>
        </w:div>
        <w:div w:id="1911235516">
          <w:marLeft w:val="480"/>
          <w:marRight w:val="0"/>
          <w:marTop w:val="0"/>
          <w:marBottom w:val="0"/>
          <w:divBdr>
            <w:top w:val="none" w:sz="0" w:space="0" w:color="auto"/>
            <w:left w:val="none" w:sz="0" w:space="0" w:color="auto"/>
            <w:bottom w:val="none" w:sz="0" w:space="0" w:color="auto"/>
            <w:right w:val="none" w:sz="0" w:space="0" w:color="auto"/>
          </w:divBdr>
        </w:div>
        <w:div w:id="2136438556">
          <w:marLeft w:val="480"/>
          <w:marRight w:val="0"/>
          <w:marTop w:val="0"/>
          <w:marBottom w:val="0"/>
          <w:divBdr>
            <w:top w:val="none" w:sz="0" w:space="0" w:color="auto"/>
            <w:left w:val="none" w:sz="0" w:space="0" w:color="auto"/>
            <w:bottom w:val="none" w:sz="0" w:space="0" w:color="auto"/>
            <w:right w:val="none" w:sz="0" w:space="0" w:color="auto"/>
          </w:divBdr>
        </w:div>
        <w:div w:id="186260232">
          <w:marLeft w:val="480"/>
          <w:marRight w:val="0"/>
          <w:marTop w:val="0"/>
          <w:marBottom w:val="0"/>
          <w:divBdr>
            <w:top w:val="none" w:sz="0" w:space="0" w:color="auto"/>
            <w:left w:val="none" w:sz="0" w:space="0" w:color="auto"/>
            <w:bottom w:val="none" w:sz="0" w:space="0" w:color="auto"/>
            <w:right w:val="none" w:sz="0" w:space="0" w:color="auto"/>
          </w:divBdr>
        </w:div>
      </w:divsChild>
    </w:div>
    <w:div w:id="378165677">
      <w:bodyDiv w:val="1"/>
      <w:marLeft w:val="0"/>
      <w:marRight w:val="0"/>
      <w:marTop w:val="0"/>
      <w:marBottom w:val="0"/>
      <w:divBdr>
        <w:top w:val="none" w:sz="0" w:space="0" w:color="auto"/>
        <w:left w:val="none" w:sz="0" w:space="0" w:color="auto"/>
        <w:bottom w:val="none" w:sz="0" w:space="0" w:color="auto"/>
        <w:right w:val="none" w:sz="0" w:space="0" w:color="auto"/>
      </w:divBdr>
    </w:div>
    <w:div w:id="386299070">
      <w:bodyDiv w:val="1"/>
      <w:marLeft w:val="0"/>
      <w:marRight w:val="0"/>
      <w:marTop w:val="0"/>
      <w:marBottom w:val="0"/>
      <w:divBdr>
        <w:top w:val="none" w:sz="0" w:space="0" w:color="auto"/>
        <w:left w:val="none" w:sz="0" w:space="0" w:color="auto"/>
        <w:bottom w:val="none" w:sz="0" w:space="0" w:color="auto"/>
        <w:right w:val="none" w:sz="0" w:space="0" w:color="auto"/>
      </w:divBdr>
    </w:div>
    <w:div w:id="386420489">
      <w:bodyDiv w:val="1"/>
      <w:marLeft w:val="0"/>
      <w:marRight w:val="0"/>
      <w:marTop w:val="0"/>
      <w:marBottom w:val="0"/>
      <w:divBdr>
        <w:top w:val="none" w:sz="0" w:space="0" w:color="auto"/>
        <w:left w:val="none" w:sz="0" w:space="0" w:color="auto"/>
        <w:bottom w:val="none" w:sz="0" w:space="0" w:color="auto"/>
        <w:right w:val="none" w:sz="0" w:space="0" w:color="auto"/>
      </w:divBdr>
    </w:div>
    <w:div w:id="388965291">
      <w:bodyDiv w:val="1"/>
      <w:marLeft w:val="0"/>
      <w:marRight w:val="0"/>
      <w:marTop w:val="0"/>
      <w:marBottom w:val="0"/>
      <w:divBdr>
        <w:top w:val="none" w:sz="0" w:space="0" w:color="auto"/>
        <w:left w:val="none" w:sz="0" w:space="0" w:color="auto"/>
        <w:bottom w:val="none" w:sz="0" w:space="0" w:color="auto"/>
        <w:right w:val="none" w:sz="0" w:space="0" w:color="auto"/>
      </w:divBdr>
    </w:div>
    <w:div w:id="417559458">
      <w:bodyDiv w:val="1"/>
      <w:marLeft w:val="0"/>
      <w:marRight w:val="0"/>
      <w:marTop w:val="0"/>
      <w:marBottom w:val="0"/>
      <w:divBdr>
        <w:top w:val="none" w:sz="0" w:space="0" w:color="auto"/>
        <w:left w:val="none" w:sz="0" w:space="0" w:color="auto"/>
        <w:bottom w:val="none" w:sz="0" w:space="0" w:color="auto"/>
        <w:right w:val="none" w:sz="0" w:space="0" w:color="auto"/>
      </w:divBdr>
      <w:divsChild>
        <w:div w:id="1761833770">
          <w:marLeft w:val="480"/>
          <w:marRight w:val="0"/>
          <w:marTop w:val="0"/>
          <w:marBottom w:val="0"/>
          <w:divBdr>
            <w:top w:val="none" w:sz="0" w:space="0" w:color="auto"/>
            <w:left w:val="none" w:sz="0" w:space="0" w:color="auto"/>
            <w:bottom w:val="none" w:sz="0" w:space="0" w:color="auto"/>
            <w:right w:val="none" w:sz="0" w:space="0" w:color="auto"/>
          </w:divBdr>
        </w:div>
        <w:div w:id="1167525069">
          <w:marLeft w:val="480"/>
          <w:marRight w:val="0"/>
          <w:marTop w:val="0"/>
          <w:marBottom w:val="0"/>
          <w:divBdr>
            <w:top w:val="none" w:sz="0" w:space="0" w:color="auto"/>
            <w:left w:val="none" w:sz="0" w:space="0" w:color="auto"/>
            <w:bottom w:val="none" w:sz="0" w:space="0" w:color="auto"/>
            <w:right w:val="none" w:sz="0" w:space="0" w:color="auto"/>
          </w:divBdr>
        </w:div>
        <w:div w:id="1159270340">
          <w:marLeft w:val="480"/>
          <w:marRight w:val="0"/>
          <w:marTop w:val="0"/>
          <w:marBottom w:val="0"/>
          <w:divBdr>
            <w:top w:val="none" w:sz="0" w:space="0" w:color="auto"/>
            <w:left w:val="none" w:sz="0" w:space="0" w:color="auto"/>
            <w:bottom w:val="none" w:sz="0" w:space="0" w:color="auto"/>
            <w:right w:val="none" w:sz="0" w:space="0" w:color="auto"/>
          </w:divBdr>
        </w:div>
        <w:div w:id="1789665463">
          <w:marLeft w:val="480"/>
          <w:marRight w:val="0"/>
          <w:marTop w:val="0"/>
          <w:marBottom w:val="0"/>
          <w:divBdr>
            <w:top w:val="none" w:sz="0" w:space="0" w:color="auto"/>
            <w:left w:val="none" w:sz="0" w:space="0" w:color="auto"/>
            <w:bottom w:val="none" w:sz="0" w:space="0" w:color="auto"/>
            <w:right w:val="none" w:sz="0" w:space="0" w:color="auto"/>
          </w:divBdr>
        </w:div>
      </w:divsChild>
    </w:div>
    <w:div w:id="425268229">
      <w:bodyDiv w:val="1"/>
      <w:marLeft w:val="0"/>
      <w:marRight w:val="0"/>
      <w:marTop w:val="0"/>
      <w:marBottom w:val="0"/>
      <w:divBdr>
        <w:top w:val="none" w:sz="0" w:space="0" w:color="auto"/>
        <w:left w:val="none" w:sz="0" w:space="0" w:color="auto"/>
        <w:bottom w:val="none" w:sz="0" w:space="0" w:color="auto"/>
        <w:right w:val="none" w:sz="0" w:space="0" w:color="auto"/>
      </w:divBdr>
    </w:div>
    <w:div w:id="429157548">
      <w:bodyDiv w:val="1"/>
      <w:marLeft w:val="0"/>
      <w:marRight w:val="0"/>
      <w:marTop w:val="0"/>
      <w:marBottom w:val="0"/>
      <w:divBdr>
        <w:top w:val="none" w:sz="0" w:space="0" w:color="auto"/>
        <w:left w:val="none" w:sz="0" w:space="0" w:color="auto"/>
        <w:bottom w:val="none" w:sz="0" w:space="0" w:color="auto"/>
        <w:right w:val="none" w:sz="0" w:space="0" w:color="auto"/>
      </w:divBdr>
    </w:div>
    <w:div w:id="442773228">
      <w:bodyDiv w:val="1"/>
      <w:marLeft w:val="0"/>
      <w:marRight w:val="0"/>
      <w:marTop w:val="0"/>
      <w:marBottom w:val="0"/>
      <w:divBdr>
        <w:top w:val="none" w:sz="0" w:space="0" w:color="auto"/>
        <w:left w:val="none" w:sz="0" w:space="0" w:color="auto"/>
        <w:bottom w:val="none" w:sz="0" w:space="0" w:color="auto"/>
        <w:right w:val="none" w:sz="0" w:space="0" w:color="auto"/>
      </w:divBdr>
    </w:div>
    <w:div w:id="461466526">
      <w:bodyDiv w:val="1"/>
      <w:marLeft w:val="0"/>
      <w:marRight w:val="0"/>
      <w:marTop w:val="0"/>
      <w:marBottom w:val="0"/>
      <w:divBdr>
        <w:top w:val="none" w:sz="0" w:space="0" w:color="auto"/>
        <w:left w:val="none" w:sz="0" w:space="0" w:color="auto"/>
        <w:bottom w:val="none" w:sz="0" w:space="0" w:color="auto"/>
        <w:right w:val="none" w:sz="0" w:space="0" w:color="auto"/>
      </w:divBdr>
      <w:divsChild>
        <w:div w:id="361783663">
          <w:marLeft w:val="480"/>
          <w:marRight w:val="0"/>
          <w:marTop w:val="0"/>
          <w:marBottom w:val="0"/>
          <w:divBdr>
            <w:top w:val="none" w:sz="0" w:space="0" w:color="auto"/>
            <w:left w:val="none" w:sz="0" w:space="0" w:color="auto"/>
            <w:bottom w:val="none" w:sz="0" w:space="0" w:color="auto"/>
            <w:right w:val="none" w:sz="0" w:space="0" w:color="auto"/>
          </w:divBdr>
        </w:div>
        <w:div w:id="6444026">
          <w:marLeft w:val="480"/>
          <w:marRight w:val="0"/>
          <w:marTop w:val="0"/>
          <w:marBottom w:val="0"/>
          <w:divBdr>
            <w:top w:val="none" w:sz="0" w:space="0" w:color="auto"/>
            <w:left w:val="none" w:sz="0" w:space="0" w:color="auto"/>
            <w:bottom w:val="none" w:sz="0" w:space="0" w:color="auto"/>
            <w:right w:val="none" w:sz="0" w:space="0" w:color="auto"/>
          </w:divBdr>
        </w:div>
        <w:div w:id="785202659">
          <w:marLeft w:val="480"/>
          <w:marRight w:val="0"/>
          <w:marTop w:val="0"/>
          <w:marBottom w:val="0"/>
          <w:divBdr>
            <w:top w:val="none" w:sz="0" w:space="0" w:color="auto"/>
            <w:left w:val="none" w:sz="0" w:space="0" w:color="auto"/>
            <w:bottom w:val="none" w:sz="0" w:space="0" w:color="auto"/>
            <w:right w:val="none" w:sz="0" w:space="0" w:color="auto"/>
          </w:divBdr>
        </w:div>
        <w:div w:id="1090543049">
          <w:marLeft w:val="480"/>
          <w:marRight w:val="0"/>
          <w:marTop w:val="0"/>
          <w:marBottom w:val="0"/>
          <w:divBdr>
            <w:top w:val="none" w:sz="0" w:space="0" w:color="auto"/>
            <w:left w:val="none" w:sz="0" w:space="0" w:color="auto"/>
            <w:bottom w:val="none" w:sz="0" w:space="0" w:color="auto"/>
            <w:right w:val="none" w:sz="0" w:space="0" w:color="auto"/>
          </w:divBdr>
        </w:div>
        <w:div w:id="280037817">
          <w:marLeft w:val="480"/>
          <w:marRight w:val="0"/>
          <w:marTop w:val="0"/>
          <w:marBottom w:val="0"/>
          <w:divBdr>
            <w:top w:val="none" w:sz="0" w:space="0" w:color="auto"/>
            <w:left w:val="none" w:sz="0" w:space="0" w:color="auto"/>
            <w:bottom w:val="none" w:sz="0" w:space="0" w:color="auto"/>
            <w:right w:val="none" w:sz="0" w:space="0" w:color="auto"/>
          </w:divBdr>
        </w:div>
        <w:div w:id="2710782">
          <w:marLeft w:val="480"/>
          <w:marRight w:val="0"/>
          <w:marTop w:val="0"/>
          <w:marBottom w:val="0"/>
          <w:divBdr>
            <w:top w:val="none" w:sz="0" w:space="0" w:color="auto"/>
            <w:left w:val="none" w:sz="0" w:space="0" w:color="auto"/>
            <w:bottom w:val="none" w:sz="0" w:space="0" w:color="auto"/>
            <w:right w:val="none" w:sz="0" w:space="0" w:color="auto"/>
          </w:divBdr>
        </w:div>
        <w:div w:id="359742522">
          <w:marLeft w:val="480"/>
          <w:marRight w:val="0"/>
          <w:marTop w:val="0"/>
          <w:marBottom w:val="0"/>
          <w:divBdr>
            <w:top w:val="none" w:sz="0" w:space="0" w:color="auto"/>
            <w:left w:val="none" w:sz="0" w:space="0" w:color="auto"/>
            <w:bottom w:val="none" w:sz="0" w:space="0" w:color="auto"/>
            <w:right w:val="none" w:sz="0" w:space="0" w:color="auto"/>
          </w:divBdr>
        </w:div>
        <w:div w:id="213810671">
          <w:marLeft w:val="480"/>
          <w:marRight w:val="0"/>
          <w:marTop w:val="0"/>
          <w:marBottom w:val="0"/>
          <w:divBdr>
            <w:top w:val="none" w:sz="0" w:space="0" w:color="auto"/>
            <w:left w:val="none" w:sz="0" w:space="0" w:color="auto"/>
            <w:bottom w:val="none" w:sz="0" w:space="0" w:color="auto"/>
            <w:right w:val="none" w:sz="0" w:space="0" w:color="auto"/>
          </w:divBdr>
        </w:div>
        <w:div w:id="1706179786">
          <w:marLeft w:val="480"/>
          <w:marRight w:val="0"/>
          <w:marTop w:val="0"/>
          <w:marBottom w:val="0"/>
          <w:divBdr>
            <w:top w:val="none" w:sz="0" w:space="0" w:color="auto"/>
            <w:left w:val="none" w:sz="0" w:space="0" w:color="auto"/>
            <w:bottom w:val="none" w:sz="0" w:space="0" w:color="auto"/>
            <w:right w:val="none" w:sz="0" w:space="0" w:color="auto"/>
          </w:divBdr>
        </w:div>
        <w:div w:id="609894676">
          <w:marLeft w:val="480"/>
          <w:marRight w:val="0"/>
          <w:marTop w:val="0"/>
          <w:marBottom w:val="0"/>
          <w:divBdr>
            <w:top w:val="none" w:sz="0" w:space="0" w:color="auto"/>
            <w:left w:val="none" w:sz="0" w:space="0" w:color="auto"/>
            <w:bottom w:val="none" w:sz="0" w:space="0" w:color="auto"/>
            <w:right w:val="none" w:sz="0" w:space="0" w:color="auto"/>
          </w:divBdr>
        </w:div>
        <w:div w:id="839538062">
          <w:marLeft w:val="480"/>
          <w:marRight w:val="0"/>
          <w:marTop w:val="0"/>
          <w:marBottom w:val="0"/>
          <w:divBdr>
            <w:top w:val="none" w:sz="0" w:space="0" w:color="auto"/>
            <w:left w:val="none" w:sz="0" w:space="0" w:color="auto"/>
            <w:bottom w:val="none" w:sz="0" w:space="0" w:color="auto"/>
            <w:right w:val="none" w:sz="0" w:space="0" w:color="auto"/>
          </w:divBdr>
        </w:div>
        <w:div w:id="1487668083">
          <w:marLeft w:val="480"/>
          <w:marRight w:val="0"/>
          <w:marTop w:val="0"/>
          <w:marBottom w:val="0"/>
          <w:divBdr>
            <w:top w:val="none" w:sz="0" w:space="0" w:color="auto"/>
            <w:left w:val="none" w:sz="0" w:space="0" w:color="auto"/>
            <w:bottom w:val="none" w:sz="0" w:space="0" w:color="auto"/>
            <w:right w:val="none" w:sz="0" w:space="0" w:color="auto"/>
          </w:divBdr>
        </w:div>
        <w:div w:id="1757171484">
          <w:marLeft w:val="480"/>
          <w:marRight w:val="0"/>
          <w:marTop w:val="0"/>
          <w:marBottom w:val="0"/>
          <w:divBdr>
            <w:top w:val="none" w:sz="0" w:space="0" w:color="auto"/>
            <w:left w:val="none" w:sz="0" w:space="0" w:color="auto"/>
            <w:bottom w:val="none" w:sz="0" w:space="0" w:color="auto"/>
            <w:right w:val="none" w:sz="0" w:space="0" w:color="auto"/>
          </w:divBdr>
        </w:div>
        <w:div w:id="2033451411">
          <w:marLeft w:val="480"/>
          <w:marRight w:val="0"/>
          <w:marTop w:val="0"/>
          <w:marBottom w:val="0"/>
          <w:divBdr>
            <w:top w:val="none" w:sz="0" w:space="0" w:color="auto"/>
            <w:left w:val="none" w:sz="0" w:space="0" w:color="auto"/>
            <w:bottom w:val="none" w:sz="0" w:space="0" w:color="auto"/>
            <w:right w:val="none" w:sz="0" w:space="0" w:color="auto"/>
          </w:divBdr>
        </w:div>
        <w:div w:id="1889415057">
          <w:marLeft w:val="480"/>
          <w:marRight w:val="0"/>
          <w:marTop w:val="0"/>
          <w:marBottom w:val="0"/>
          <w:divBdr>
            <w:top w:val="none" w:sz="0" w:space="0" w:color="auto"/>
            <w:left w:val="none" w:sz="0" w:space="0" w:color="auto"/>
            <w:bottom w:val="none" w:sz="0" w:space="0" w:color="auto"/>
            <w:right w:val="none" w:sz="0" w:space="0" w:color="auto"/>
          </w:divBdr>
        </w:div>
        <w:div w:id="1894199486">
          <w:marLeft w:val="480"/>
          <w:marRight w:val="0"/>
          <w:marTop w:val="0"/>
          <w:marBottom w:val="0"/>
          <w:divBdr>
            <w:top w:val="none" w:sz="0" w:space="0" w:color="auto"/>
            <w:left w:val="none" w:sz="0" w:space="0" w:color="auto"/>
            <w:bottom w:val="none" w:sz="0" w:space="0" w:color="auto"/>
            <w:right w:val="none" w:sz="0" w:space="0" w:color="auto"/>
          </w:divBdr>
        </w:div>
        <w:div w:id="149104508">
          <w:marLeft w:val="480"/>
          <w:marRight w:val="0"/>
          <w:marTop w:val="0"/>
          <w:marBottom w:val="0"/>
          <w:divBdr>
            <w:top w:val="none" w:sz="0" w:space="0" w:color="auto"/>
            <w:left w:val="none" w:sz="0" w:space="0" w:color="auto"/>
            <w:bottom w:val="none" w:sz="0" w:space="0" w:color="auto"/>
            <w:right w:val="none" w:sz="0" w:space="0" w:color="auto"/>
          </w:divBdr>
        </w:div>
        <w:div w:id="1366368849">
          <w:marLeft w:val="480"/>
          <w:marRight w:val="0"/>
          <w:marTop w:val="0"/>
          <w:marBottom w:val="0"/>
          <w:divBdr>
            <w:top w:val="none" w:sz="0" w:space="0" w:color="auto"/>
            <w:left w:val="none" w:sz="0" w:space="0" w:color="auto"/>
            <w:bottom w:val="none" w:sz="0" w:space="0" w:color="auto"/>
            <w:right w:val="none" w:sz="0" w:space="0" w:color="auto"/>
          </w:divBdr>
        </w:div>
      </w:divsChild>
    </w:div>
    <w:div w:id="462698200">
      <w:bodyDiv w:val="1"/>
      <w:marLeft w:val="0"/>
      <w:marRight w:val="0"/>
      <w:marTop w:val="0"/>
      <w:marBottom w:val="0"/>
      <w:divBdr>
        <w:top w:val="none" w:sz="0" w:space="0" w:color="auto"/>
        <w:left w:val="none" w:sz="0" w:space="0" w:color="auto"/>
        <w:bottom w:val="none" w:sz="0" w:space="0" w:color="auto"/>
        <w:right w:val="none" w:sz="0" w:space="0" w:color="auto"/>
      </w:divBdr>
    </w:div>
    <w:div w:id="469634132">
      <w:bodyDiv w:val="1"/>
      <w:marLeft w:val="0"/>
      <w:marRight w:val="0"/>
      <w:marTop w:val="0"/>
      <w:marBottom w:val="0"/>
      <w:divBdr>
        <w:top w:val="none" w:sz="0" w:space="0" w:color="auto"/>
        <w:left w:val="none" w:sz="0" w:space="0" w:color="auto"/>
        <w:bottom w:val="none" w:sz="0" w:space="0" w:color="auto"/>
        <w:right w:val="none" w:sz="0" w:space="0" w:color="auto"/>
      </w:divBdr>
      <w:divsChild>
        <w:div w:id="1884754283">
          <w:marLeft w:val="480"/>
          <w:marRight w:val="0"/>
          <w:marTop w:val="0"/>
          <w:marBottom w:val="0"/>
          <w:divBdr>
            <w:top w:val="none" w:sz="0" w:space="0" w:color="auto"/>
            <w:left w:val="none" w:sz="0" w:space="0" w:color="auto"/>
            <w:bottom w:val="none" w:sz="0" w:space="0" w:color="auto"/>
            <w:right w:val="none" w:sz="0" w:space="0" w:color="auto"/>
          </w:divBdr>
        </w:div>
        <w:div w:id="1231967312">
          <w:marLeft w:val="480"/>
          <w:marRight w:val="0"/>
          <w:marTop w:val="0"/>
          <w:marBottom w:val="0"/>
          <w:divBdr>
            <w:top w:val="none" w:sz="0" w:space="0" w:color="auto"/>
            <w:left w:val="none" w:sz="0" w:space="0" w:color="auto"/>
            <w:bottom w:val="none" w:sz="0" w:space="0" w:color="auto"/>
            <w:right w:val="none" w:sz="0" w:space="0" w:color="auto"/>
          </w:divBdr>
        </w:div>
        <w:div w:id="496654984">
          <w:marLeft w:val="480"/>
          <w:marRight w:val="0"/>
          <w:marTop w:val="0"/>
          <w:marBottom w:val="0"/>
          <w:divBdr>
            <w:top w:val="none" w:sz="0" w:space="0" w:color="auto"/>
            <w:left w:val="none" w:sz="0" w:space="0" w:color="auto"/>
            <w:bottom w:val="none" w:sz="0" w:space="0" w:color="auto"/>
            <w:right w:val="none" w:sz="0" w:space="0" w:color="auto"/>
          </w:divBdr>
        </w:div>
        <w:div w:id="1233002106">
          <w:marLeft w:val="480"/>
          <w:marRight w:val="0"/>
          <w:marTop w:val="0"/>
          <w:marBottom w:val="0"/>
          <w:divBdr>
            <w:top w:val="none" w:sz="0" w:space="0" w:color="auto"/>
            <w:left w:val="none" w:sz="0" w:space="0" w:color="auto"/>
            <w:bottom w:val="none" w:sz="0" w:space="0" w:color="auto"/>
            <w:right w:val="none" w:sz="0" w:space="0" w:color="auto"/>
          </w:divBdr>
        </w:div>
        <w:div w:id="1044476988">
          <w:marLeft w:val="480"/>
          <w:marRight w:val="0"/>
          <w:marTop w:val="0"/>
          <w:marBottom w:val="0"/>
          <w:divBdr>
            <w:top w:val="none" w:sz="0" w:space="0" w:color="auto"/>
            <w:left w:val="none" w:sz="0" w:space="0" w:color="auto"/>
            <w:bottom w:val="none" w:sz="0" w:space="0" w:color="auto"/>
            <w:right w:val="none" w:sz="0" w:space="0" w:color="auto"/>
          </w:divBdr>
        </w:div>
        <w:div w:id="1390881593">
          <w:marLeft w:val="480"/>
          <w:marRight w:val="0"/>
          <w:marTop w:val="0"/>
          <w:marBottom w:val="0"/>
          <w:divBdr>
            <w:top w:val="none" w:sz="0" w:space="0" w:color="auto"/>
            <w:left w:val="none" w:sz="0" w:space="0" w:color="auto"/>
            <w:bottom w:val="none" w:sz="0" w:space="0" w:color="auto"/>
            <w:right w:val="none" w:sz="0" w:space="0" w:color="auto"/>
          </w:divBdr>
        </w:div>
        <w:div w:id="1367556827">
          <w:marLeft w:val="480"/>
          <w:marRight w:val="0"/>
          <w:marTop w:val="0"/>
          <w:marBottom w:val="0"/>
          <w:divBdr>
            <w:top w:val="none" w:sz="0" w:space="0" w:color="auto"/>
            <w:left w:val="none" w:sz="0" w:space="0" w:color="auto"/>
            <w:bottom w:val="none" w:sz="0" w:space="0" w:color="auto"/>
            <w:right w:val="none" w:sz="0" w:space="0" w:color="auto"/>
          </w:divBdr>
        </w:div>
        <w:div w:id="1546872402">
          <w:marLeft w:val="480"/>
          <w:marRight w:val="0"/>
          <w:marTop w:val="0"/>
          <w:marBottom w:val="0"/>
          <w:divBdr>
            <w:top w:val="none" w:sz="0" w:space="0" w:color="auto"/>
            <w:left w:val="none" w:sz="0" w:space="0" w:color="auto"/>
            <w:bottom w:val="none" w:sz="0" w:space="0" w:color="auto"/>
            <w:right w:val="none" w:sz="0" w:space="0" w:color="auto"/>
          </w:divBdr>
        </w:div>
        <w:div w:id="2005471977">
          <w:marLeft w:val="480"/>
          <w:marRight w:val="0"/>
          <w:marTop w:val="0"/>
          <w:marBottom w:val="0"/>
          <w:divBdr>
            <w:top w:val="none" w:sz="0" w:space="0" w:color="auto"/>
            <w:left w:val="none" w:sz="0" w:space="0" w:color="auto"/>
            <w:bottom w:val="none" w:sz="0" w:space="0" w:color="auto"/>
            <w:right w:val="none" w:sz="0" w:space="0" w:color="auto"/>
          </w:divBdr>
        </w:div>
        <w:div w:id="72165210">
          <w:marLeft w:val="480"/>
          <w:marRight w:val="0"/>
          <w:marTop w:val="0"/>
          <w:marBottom w:val="0"/>
          <w:divBdr>
            <w:top w:val="none" w:sz="0" w:space="0" w:color="auto"/>
            <w:left w:val="none" w:sz="0" w:space="0" w:color="auto"/>
            <w:bottom w:val="none" w:sz="0" w:space="0" w:color="auto"/>
            <w:right w:val="none" w:sz="0" w:space="0" w:color="auto"/>
          </w:divBdr>
        </w:div>
        <w:div w:id="763650576">
          <w:marLeft w:val="480"/>
          <w:marRight w:val="0"/>
          <w:marTop w:val="0"/>
          <w:marBottom w:val="0"/>
          <w:divBdr>
            <w:top w:val="none" w:sz="0" w:space="0" w:color="auto"/>
            <w:left w:val="none" w:sz="0" w:space="0" w:color="auto"/>
            <w:bottom w:val="none" w:sz="0" w:space="0" w:color="auto"/>
            <w:right w:val="none" w:sz="0" w:space="0" w:color="auto"/>
          </w:divBdr>
        </w:div>
        <w:div w:id="569777548">
          <w:marLeft w:val="480"/>
          <w:marRight w:val="0"/>
          <w:marTop w:val="0"/>
          <w:marBottom w:val="0"/>
          <w:divBdr>
            <w:top w:val="none" w:sz="0" w:space="0" w:color="auto"/>
            <w:left w:val="none" w:sz="0" w:space="0" w:color="auto"/>
            <w:bottom w:val="none" w:sz="0" w:space="0" w:color="auto"/>
            <w:right w:val="none" w:sz="0" w:space="0" w:color="auto"/>
          </w:divBdr>
        </w:div>
      </w:divsChild>
    </w:div>
    <w:div w:id="496658223">
      <w:bodyDiv w:val="1"/>
      <w:marLeft w:val="0"/>
      <w:marRight w:val="0"/>
      <w:marTop w:val="0"/>
      <w:marBottom w:val="0"/>
      <w:divBdr>
        <w:top w:val="none" w:sz="0" w:space="0" w:color="auto"/>
        <w:left w:val="none" w:sz="0" w:space="0" w:color="auto"/>
        <w:bottom w:val="none" w:sz="0" w:space="0" w:color="auto"/>
        <w:right w:val="none" w:sz="0" w:space="0" w:color="auto"/>
      </w:divBdr>
    </w:div>
    <w:div w:id="523633092">
      <w:bodyDiv w:val="1"/>
      <w:marLeft w:val="0"/>
      <w:marRight w:val="0"/>
      <w:marTop w:val="0"/>
      <w:marBottom w:val="0"/>
      <w:divBdr>
        <w:top w:val="none" w:sz="0" w:space="0" w:color="auto"/>
        <w:left w:val="none" w:sz="0" w:space="0" w:color="auto"/>
        <w:bottom w:val="none" w:sz="0" w:space="0" w:color="auto"/>
        <w:right w:val="none" w:sz="0" w:space="0" w:color="auto"/>
      </w:divBdr>
    </w:div>
    <w:div w:id="536891950">
      <w:bodyDiv w:val="1"/>
      <w:marLeft w:val="0"/>
      <w:marRight w:val="0"/>
      <w:marTop w:val="0"/>
      <w:marBottom w:val="0"/>
      <w:divBdr>
        <w:top w:val="none" w:sz="0" w:space="0" w:color="auto"/>
        <w:left w:val="none" w:sz="0" w:space="0" w:color="auto"/>
        <w:bottom w:val="none" w:sz="0" w:space="0" w:color="auto"/>
        <w:right w:val="none" w:sz="0" w:space="0" w:color="auto"/>
      </w:divBdr>
    </w:div>
    <w:div w:id="556090655">
      <w:bodyDiv w:val="1"/>
      <w:marLeft w:val="0"/>
      <w:marRight w:val="0"/>
      <w:marTop w:val="0"/>
      <w:marBottom w:val="0"/>
      <w:divBdr>
        <w:top w:val="none" w:sz="0" w:space="0" w:color="auto"/>
        <w:left w:val="none" w:sz="0" w:space="0" w:color="auto"/>
        <w:bottom w:val="none" w:sz="0" w:space="0" w:color="auto"/>
        <w:right w:val="none" w:sz="0" w:space="0" w:color="auto"/>
      </w:divBdr>
    </w:div>
    <w:div w:id="559175878">
      <w:bodyDiv w:val="1"/>
      <w:marLeft w:val="0"/>
      <w:marRight w:val="0"/>
      <w:marTop w:val="0"/>
      <w:marBottom w:val="0"/>
      <w:divBdr>
        <w:top w:val="none" w:sz="0" w:space="0" w:color="auto"/>
        <w:left w:val="none" w:sz="0" w:space="0" w:color="auto"/>
        <w:bottom w:val="none" w:sz="0" w:space="0" w:color="auto"/>
        <w:right w:val="none" w:sz="0" w:space="0" w:color="auto"/>
      </w:divBdr>
    </w:div>
    <w:div w:id="562833423">
      <w:bodyDiv w:val="1"/>
      <w:marLeft w:val="0"/>
      <w:marRight w:val="0"/>
      <w:marTop w:val="0"/>
      <w:marBottom w:val="0"/>
      <w:divBdr>
        <w:top w:val="none" w:sz="0" w:space="0" w:color="auto"/>
        <w:left w:val="none" w:sz="0" w:space="0" w:color="auto"/>
        <w:bottom w:val="none" w:sz="0" w:space="0" w:color="auto"/>
        <w:right w:val="none" w:sz="0" w:space="0" w:color="auto"/>
      </w:divBdr>
    </w:div>
    <w:div w:id="569385840">
      <w:bodyDiv w:val="1"/>
      <w:marLeft w:val="0"/>
      <w:marRight w:val="0"/>
      <w:marTop w:val="0"/>
      <w:marBottom w:val="0"/>
      <w:divBdr>
        <w:top w:val="none" w:sz="0" w:space="0" w:color="auto"/>
        <w:left w:val="none" w:sz="0" w:space="0" w:color="auto"/>
        <w:bottom w:val="none" w:sz="0" w:space="0" w:color="auto"/>
        <w:right w:val="none" w:sz="0" w:space="0" w:color="auto"/>
      </w:divBdr>
    </w:div>
    <w:div w:id="569968042">
      <w:bodyDiv w:val="1"/>
      <w:marLeft w:val="0"/>
      <w:marRight w:val="0"/>
      <w:marTop w:val="0"/>
      <w:marBottom w:val="0"/>
      <w:divBdr>
        <w:top w:val="none" w:sz="0" w:space="0" w:color="auto"/>
        <w:left w:val="none" w:sz="0" w:space="0" w:color="auto"/>
        <w:bottom w:val="none" w:sz="0" w:space="0" w:color="auto"/>
        <w:right w:val="none" w:sz="0" w:space="0" w:color="auto"/>
      </w:divBdr>
      <w:divsChild>
        <w:div w:id="1191842413">
          <w:marLeft w:val="480"/>
          <w:marRight w:val="0"/>
          <w:marTop w:val="0"/>
          <w:marBottom w:val="0"/>
          <w:divBdr>
            <w:top w:val="none" w:sz="0" w:space="0" w:color="auto"/>
            <w:left w:val="none" w:sz="0" w:space="0" w:color="auto"/>
            <w:bottom w:val="none" w:sz="0" w:space="0" w:color="auto"/>
            <w:right w:val="none" w:sz="0" w:space="0" w:color="auto"/>
          </w:divBdr>
        </w:div>
        <w:div w:id="1574662985">
          <w:marLeft w:val="480"/>
          <w:marRight w:val="0"/>
          <w:marTop w:val="0"/>
          <w:marBottom w:val="0"/>
          <w:divBdr>
            <w:top w:val="none" w:sz="0" w:space="0" w:color="auto"/>
            <w:left w:val="none" w:sz="0" w:space="0" w:color="auto"/>
            <w:bottom w:val="none" w:sz="0" w:space="0" w:color="auto"/>
            <w:right w:val="none" w:sz="0" w:space="0" w:color="auto"/>
          </w:divBdr>
        </w:div>
        <w:div w:id="1401052451">
          <w:marLeft w:val="480"/>
          <w:marRight w:val="0"/>
          <w:marTop w:val="0"/>
          <w:marBottom w:val="0"/>
          <w:divBdr>
            <w:top w:val="none" w:sz="0" w:space="0" w:color="auto"/>
            <w:left w:val="none" w:sz="0" w:space="0" w:color="auto"/>
            <w:bottom w:val="none" w:sz="0" w:space="0" w:color="auto"/>
            <w:right w:val="none" w:sz="0" w:space="0" w:color="auto"/>
          </w:divBdr>
        </w:div>
        <w:div w:id="947586292">
          <w:marLeft w:val="480"/>
          <w:marRight w:val="0"/>
          <w:marTop w:val="0"/>
          <w:marBottom w:val="0"/>
          <w:divBdr>
            <w:top w:val="none" w:sz="0" w:space="0" w:color="auto"/>
            <w:left w:val="none" w:sz="0" w:space="0" w:color="auto"/>
            <w:bottom w:val="none" w:sz="0" w:space="0" w:color="auto"/>
            <w:right w:val="none" w:sz="0" w:space="0" w:color="auto"/>
          </w:divBdr>
        </w:div>
        <w:div w:id="110439743">
          <w:marLeft w:val="480"/>
          <w:marRight w:val="0"/>
          <w:marTop w:val="0"/>
          <w:marBottom w:val="0"/>
          <w:divBdr>
            <w:top w:val="none" w:sz="0" w:space="0" w:color="auto"/>
            <w:left w:val="none" w:sz="0" w:space="0" w:color="auto"/>
            <w:bottom w:val="none" w:sz="0" w:space="0" w:color="auto"/>
            <w:right w:val="none" w:sz="0" w:space="0" w:color="auto"/>
          </w:divBdr>
        </w:div>
        <w:div w:id="1347756615">
          <w:marLeft w:val="480"/>
          <w:marRight w:val="0"/>
          <w:marTop w:val="0"/>
          <w:marBottom w:val="0"/>
          <w:divBdr>
            <w:top w:val="none" w:sz="0" w:space="0" w:color="auto"/>
            <w:left w:val="none" w:sz="0" w:space="0" w:color="auto"/>
            <w:bottom w:val="none" w:sz="0" w:space="0" w:color="auto"/>
            <w:right w:val="none" w:sz="0" w:space="0" w:color="auto"/>
          </w:divBdr>
        </w:div>
      </w:divsChild>
    </w:div>
    <w:div w:id="573053370">
      <w:bodyDiv w:val="1"/>
      <w:marLeft w:val="0"/>
      <w:marRight w:val="0"/>
      <w:marTop w:val="0"/>
      <w:marBottom w:val="0"/>
      <w:divBdr>
        <w:top w:val="none" w:sz="0" w:space="0" w:color="auto"/>
        <w:left w:val="none" w:sz="0" w:space="0" w:color="auto"/>
        <w:bottom w:val="none" w:sz="0" w:space="0" w:color="auto"/>
        <w:right w:val="none" w:sz="0" w:space="0" w:color="auto"/>
      </w:divBdr>
    </w:div>
    <w:div w:id="593588955">
      <w:bodyDiv w:val="1"/>
      <w:marLeft w:val="0"/>
      <w:marRight w:val="0"/>
      <w:marTop w:val="0"/>
      <w:marBottom w:val="0"/>
      <w:divBdr>
        <w:top w:val="none" w:sz="0" w:space="0" w:color="auto"/>
        <w:left w:val="none" w:sz="0" w:space="0" w:color="auto"/>
        <w:bottom w:val="none" w:sz="0" w:space="0" w:color="auto"/>
        <w:right w:val="none" w:sz="0" w:space="0" w:color="auto"/>
      </w:divBdr>
    </w:div>
    <w:div w:id="596057768">
      <w:bodyDiv w:val="1"/>
      <w:marLeft w:val="0"/>
      <w:marRight w:val="0"/>
      <w:marTop w:val="0"/>
      <w:marBottom w:val="0"/>
      <w:divBdr>
        <w:top w:val="none" w:sz="0" w:space="0" w:color="auto"/>
        <w:left w:val="none" w:sz="0" w:space="0" w:color="auto"/>
        <w:bottom w:val="none" w:sz="0" w:space="0" w:color="auto"/>
        <w:right w:val="none" w:sz="0" w:space="0" w:color="auto"/>
      </w:divBdr>
      <w:divsChild>
        <w:div w:id="1504274406">
          <w:marLeft w:val="480"/>
          <w:marRight w:val="0"/>
          <w:marTop w:val="0"/>
          <w:marBottom w:val="0"/>
          <w:divBdr>
            <w:top w:val="none" w:sz="0" w:space="0" w:color="auto"/>
            <w:left w:val="none" w:sz="0" w:space="0" w:color="auto"/>
            <w:bottom w:val="none" w:sz="0" w:space="0" w:color="auto"/>
            <w:right w:val="none" w:sz="0" w:space="0" w:color="auto"/>
          </w:divBdr>
        </w:div>
        <w:div w:id="228465291">
          <w:marLeft w:val="480"/>
          <w:marRight w:val="0"/>
          <w:marTop w:val="0"/>
          <w:marBottom w:val="0"/>
          <w:divBdr>
            <w:top w:val="none" w:sz="0" w:space="0" w:color="auto"/>
            <w:left w:val="none" w:sz="0" w:space="0" w:color="auto"/>
            <w:bottom w:val="none" w:sz="0" w:space="0" w:color="auto"/>
            <w:right w:val="none" w:sz="0" w:space="0" w:color="auto"/>
          </w:divBdr>
        </w:div>
        <w:div w:id="1639144808">
          <w:marLeft w:val="480"/>
          <w:marRight w:val="0"/>
          <w:marTop w:val="0"/>
          <w:marBottom w:val="0"/>
          <w:divBdr>
            <w:top w:val="none" w:sz="0" w:space="0" w:color="auto"/>
            <w:left w:val="none" w:sz="0" w:space="0" w:color="auto"/>
            <w:bottom w:val="none" w:sz="0" w:space="0" w:color="auto"/>
            <w:right w:val="none" w:sz="0" w:space="0" w:color="auto"/>
          </w:divBdr>
        </w:div>
        <w:div w:id="2146702895">
          <w:marLeft w:val="480"/>
          <w:marRight w:val="0"/>
          <w:marTop w:val="0"/>
          <w:marBottom w:val="0"/>
          <w:divBdr>
            <w:top w:val="none" w:sz="0" w:space="0" w:color="auto"/>
            <w:left w:val="none" w:sz="0" w:space="0" w:color="auto"/>
            <w:bottom w:val="none" w:sz="0" w:space="0" w:color="auto"/>
            <w:right w:val="none" w:sz="0" w:space="0" w:color="auto"/>
          </w:divBdr>
        </w:div>
        <w:div w:id="372274094">
          <w:marLeft w:val="480"/>
          <w:marRight w:val="0"/>
          <w:marTop w:val="0"/>
          <w:marBottom w:val="0"/>
          <w:divBdr>
            <w:top w:val="none" w:sz="0" w:space="0" w:color="auto"/>
            <w:left w:val="none" w:sz="0" w:space="0" w:color="auto"/>
            <w:bottom w:val="none" w:sz="0" w:space="0" w:color="auto"/>
            <w:right w:val="none" w:sz="0" w:space="0" w:color="auto"/>
          </w:divBdr>
        </w:div>
        <w:div w:id="212936226">
          <w:marLeft w:val="480"/>
          <w:marRight w:val="0"/>
          <w:marTop w:val="0"/>
          <w:marBottom w:val="0"/>
          <w:divBdr>
            <w:top w:val="none" w:sz="0" w:space="0" w:color="auto"/>
            <w:left w:val="none" w:sz="0" w:space="0" w:color="auto"/>
            <w:bottom w:val="none" w:sz="0" w:space="0" w:color="auto"/>
            <w:right w:val="none" w:sz="0" w:space="0" w:color="auto"/>
          </w:divBdr>
        </w:div>
        <w:div w:id="1854614366">
          <w:marLeft w:val="480"/>
          <w:marRight w:val="0"/>
          <w:marTop w:val="0"/>
          <w:marBottom w:val="0"/>
          <w:divBdr>
            <w:top w:val="none" w:sz="0" w:space="0" w:color="auto"/>
            <w:left w:val="none" w:sz="0" w:space="0" w:color="auto"/>
            <w:bottom w:val="none" w:sz="0" w:space="0" w:color="auto"/>
            <w:right w:val="none" w:sz="0" w:space="0" w:color="auto"/>
          </w:divBdr>
        </w:div>
        <w:div w:id="1314599194">
          <w:marLeft w:val="480"/>
          <w:marRight w:val="0"/>
          <w:marTop w:val="0"/>
          <w:marBottom w:val="0"/>
          <w:divBdr>
            <w:top w:val="none" w:sz="0" w:space="0" w:color="auto"/>
            <w:left w:val="none" w:sz="0" w:space="0" w:color="auto"/>
            <w:bottom w:val="none" w:sz="0" w:space="0" w:color="auto"/>
            <w:right w:val="none" w:sz="0" w:space="0" w:color="auto"/>
          </w:divBdr>
        </w:div>
        <w:div w:id="1286155887">
          <w:marLeft w:val="480"/>
          <w:marRight w:val="0"/>
          <w:marTop w:val="0"/>
          <w:marBottom w:val="0"/>
          <w:divBdr>
            <w:top w:val="none" w:sz="0" w:space="0" w:color="auto"/>
            <w:left w:val="none" w:sz="0" w:space="0" w:color="auto"/>
            <w:bottom w:val="none" w:sz="0" w:space="0" w:color="auto"/>
            <w:right w:val="none" w:sz="0" w:space="0" w:color="auto"/>
          </w:divBdr>
        </w:div>
        <w:div w:id="2004310440">
          <w:marLeft w:val="480"/>
          <w:marRight w:val="0"/>
          <w:marTop w:val="0"/>
          <w:marBottom w:val="0"/>
          <w:divBdr>
            <w:top w:val="none" w:sz="0" w:space="0" w:color="auto"/>
            <w:left w:val="none" w:sz="0" w:space="0" w:color="auto"/>
            <w:bottom w:val="none" w:sz="0" w:space="0" w:color="auto"/>
            <w:right w:val="none" w:sz="0" w:space="0" w:color="auto"/>
          </w:divBdr>
        </w:div>
        <w:div w:id="429548979">
          <w:marLeft w:val="480"/>
          <w:marRight w:val="0"/>
          <w:marTop w:val="0"/>
          <w:marBottom w:val="0"/>
          <w:divBdr>
            <w:top w:val="none" w:sz="0" w:space="0" w:color="auto"/>
            <w:left w:val="none" w:sz="0" w:space="0" w:color="auto"/>
            <w:bottom w:val="none" w:sz="0" w:space="0" w:color="auto"/>
            <w:right w:val="none" w:sz="0" w:space="0" w:color="auto"/>
          </w:divBdr>
        </w:div>
        <w:div w:id="494609134">
          <w:marLeft w:val="480"/>
          <w:marRight w:val="0"/>
          <w:marTop w:val="0"/>
          <w:marBottom w:val="0"/>
          <w:divBdr>
            <w:top w:val="none" w:sz="0" w:space="0" w:color="auto"/>
            <w:left w:val="none" w:sz="0" w:space="0" w:color="auto"/>
            <w:bottom w:val="none" w:sz="0" w:space="0" w:color="auto"/>
            <w:right w:val="none" w:sz="0" w:space="0" w:color="auto"/>
          </w:divBdr>
        </w:div>
        <w:div w:id="249585554">
          <w:marLeft w:val="480"/>
          <w:marRight w:val="0"/>
          <w:marTop w:val="0"/>
          <w:marBottom w:val="0"/>
          <w:divBdr>
            <w:top w:val="none" w:sz="0" w:space="0" w:color="auto"/>
            <w:left w:val="none" w:sz="0" w:space="0" w:color="auto"/>
            <w:bottom w:val="none" w:sz="0" w:space="0" w:color="auto"/>
            <w:right w:val="none" w:sz="0" w:space="0" w:color="auto"/>
          </w:divBdr>
        </w:div>
        <w:div w:id="2013528679">
          <w:marLeft w:val="480"/>
          <w:marRight w:val="0"/>
          <w:marTop w:val="0"/>
          <w:marBottom w:val="0"/>
          <w:divBdr>
            <w:top w:val="none" w:sz="0" w:space="0" w:color="auto"/>
            <w:left w:val="none" w:sz="0" w:space="0" w:color="auto"/>
            <w:bottom w:val="none" w:sz="0" w:space="0" w:color="auto"/>
            <w:right w:val="none" w:sz="0" w:space="0" w:color="auto"/>
          </w:divBdr>
        </w:div>
        <w:div w:id="643850584">
          <w:marLeft w:val="480"/>
          <w:marRight w:val="0"/>
          <w:marTop w:val="0"/>
          <w:marBottom w:val="0"/>
          <w:divBdr>
            <w:top w:val="none" w:sz="0" w:space="0" w:color="auto"/>
            <w:left w:val="none" w:sz="0" w:space="0" w:color="auto"/>
            <w:bottom w:val="none" w:sz="0" w:space="0" w:color="auto"/>
            <w:right w:val="none" w:sz="0" w:space="0" w:color="auto"/>
          </w:divBdr>
        </w:div>
      </w:divsChild>
    </w:div>
    <w:div w:id="605818481">
      <w:bodyDiv w:val="1"/>
      <w:marLeft w:val="0"/>
      <w:marRight w:val="0"/>
      <w:marTop w:val="0"/>
      <w:marBottom w:val="0"/>
      <w:divBdr>
        <w:top w:val="none" w:sz="0" w:space="0" w:color="auto"/>
        <w:left w:val="none" w:sz="0" w:space="0" w:color="auto"/>
        <w:bottom w:val="none" w:sz="0" w:space="0" w:color="auto"/>
        <w:right w:val="none" w:sz="0" w:space="0" w:color="auto"/>
      </w:divBdr>
    </w:div>
    <w:div w:id="606084941">
      <w:bodyDiv w:val="1"/>
      <w:marLeft w:val="0"/>
      <w:marRight w:val="0"/>
      <w:marTop w:val="0"/>
      <w:marBottom w:val="0"/>
      <w:divBdr>
        <w:top w:val="none" w:sz="0" w:space="0" w:color="auto"/>
        <w:left w:val="none" w:sz="0" w:space="0" w:color="auto"/>
        <w:bottom w:val="none" w:sz="0" w:space="0" w:color="auto"/>
        <w:right w:val="none" w:sz="0" w:space="0" w:color="auto"/>
      </w:divBdr>
      <w:divsChild>
        <w:div w:id="1419786536">
          <w:marLeft w:val="480"/>
          <w:marRight w:val="0"/>
          <w:marTop w:val="0"/>
          <w:marBottom w:val="0"/>
          <w:divBdr>
            <w:top w:val="none" w:sz="0" w:space="0" w:color="auto"/>
            <w:left w:val="none" w:sz="0" w:space="0" w:color="auto"/>
            <w:bottom w:val="none" w:sz="0" w:space="0" w:color="auto"/>
            <w:right w:val="none" w:sz="0" w:space="0" w:color="auto"/>
          </w:divBdr>
        </w:div>
        <w:div w:id="1104954389">
          <w:marLeft w:val="480"/>
          <w:marRight w:val="0"/>
          <w:marTop w:val="0"/>
          <w:marBottom w:val="0"/>
          <w:divBdr>
            <w:top w:val="none" w:sz="0" w:space="0" w:color="auto"/>
            <w:left w:val="none" w:sz="0" w:space="0" w:color="auto"/>
            <w:bottom w:val="none" w:sz="0" w:space="0" w:color="auto"/>
            <w:right w:val="none" w:sz="0" w:space="0" w:color="auto"/>
          </w:divBdr>
        </w:div>
        <w:div w:id="2053924438">
          <w:marLeft w:val="480"/>
          <w:marRight w:val="0"/>
          <w:marTop w:val="0"/>
          <w:marBottom w:val="0"/>
          <w:divBdr>
            <w:top w:val="none" w:sz="0" w:space="0" w:color="auto"/>
            <w:left w:val="none" w:sz="0" w:space="0" w:color="auto"/>
            <w:bottom w:val="none" w:sz="0" w:space="0" w:color="auto"/>
            <w:right w:val="none" w:sz="0" w:space="0" w:color="auto"/>
          </w:divBdr>
        </w:div>
        <w:div w:id="652292855">
          <w:marLeft w:val="480"/>
          <w:marRight w:val="0"/>
          <w:marTop w:val="0"/>
          <w:marBottom w:val="0"/>
          <w:divBdr>
            <w:top w:val="none" w:sz="0" w:space="0" w:color="auto"/>
            <w:left w:val="none" w:sz="0" w:space="0" w:color="auto"/>
            <w:bottom w:val="none" w:sz="0" w:space="0" w:color="auto"/>
            <w:right w:val="none" w:sz="0" w:space="0" w:color="auto"/>
          </w:divBdr>
        </w:div>
        <w:div w:id="1170212759">
          <w:marLeft w:val="480"/>
          <w:marRight w:val="0"/>
          <w:marTop w:val="0"/>
          <w:marBottom w:val="0"/>
          <w:divBdr>
            <w:top w:val="none" w:sz="0" w:space="0" w:color="auto"/>
            <w:left w:val="none" w:sz="0" w:space="0" w:color="auto"/>
            <w:bottom w:val="none" w:sz="0" w:space="0" w:color="auto"/>
            <w:right w:val="none" w:sz="0" w:space="0" w:color="auto"/>
          </w:divBdr>
        </w:div>
        <w:div w:id="1192761048">
          <w:marLeft w:val="480"/>
          <w:marRight w:val="0"/>
          <w:marTop w:val="0"/>
          <w:marBottom w:val="0"/>
          <w:divBdr>
            <w:top w:val="none" w:sz="0" w:space="0" w:color="auto"/>
            <w:left w:val="none" w:sz="0" w:space="0" w:color="auto"/>
            <w:bottom w:val="none" w:sz="0" w:space="0" w:color="auto"/>
            <w:right w:val="none" w:sz="0" w:space="0" w:color="auto"/>
          </w:divBdr>
        </w:div>
        <w:div w:id="1639610179">
          <w:marLeft w:val="480"/>
          <w:marRight w:val="0"/>
          <w:marTop w:val="0"/>
          <w:marBottom w:val="0"/>
          <w:divBdr>
            <w:top w:val="none" w:sz="0" w:space="0" w:color="auto"/>
            <w:left w:val="none" w:sz="0" w:space="0" w:color="auto"/>
            <w:bottom w:val="none" w:sz="0" w:space="0" w:color="auto"/>
            <w:right w:val="none" w:sz="0" w:space="0" w:color="auto"/>
          </w:divBdr>
        </w:div>
        <w:div w:id="1988708059">
          <w:marLeft w:val="480"/>
          <w:marRight w:val="0"/>
          <w:marTop w:val="0"/>
          <w:marBottom w:val="0"/>
          <w:divBdr>
            <w:top w:val="none" w:sz="0" w:space="0" w:color="auto"/>
            <w:left w:val="none" w:sz="0" w:space="0" w:color="auto"/>
            <w:bottom w:val="none" w:sz="0" w:space="0" w:color="auto"/>
            <w:right w:val="none" w:sz="0" w:space="0" w:color="auto"/>
          </w:divBdr>
        </w:div>
        <w:div w:id="1548950103">
          <w:marLeft w:val="480"/>
          <w:marRight w:val="0"/>
          <w:marTop w:val="0"/>
          <w:marBottom w:val="0"/>
          <w:divBdr>
            <w:top w:val="none" w:sz="0" w:space="0" w:color="auto"/>
            <w:left w:val="none" w:sz="0" w:space="0" w:color="auto"/>
            <w:bottom w:val="none" w:sz="0" w:space="0" w:color="auto"/>
            <w:right w:val="none" w:sz="0" w:space="0" w:color="auto"/>
          </w:divBdr>
        </w:div>
        <w:div w:id="103429864">
          <w:marLeft w:val="480"/>
          <w:marRight w:val="0"/>
          <w:marTop w:val="0"/>
          <w:marBottom w:val="0"/>
          <w:divBdr>
            <w:top w:val="none" w:sz="0" w:space="0" w:color="auto"/>
            <w:left w:val="none" w:sz="0" w:space="0" w:color="auto"/>
            <w:bottom w:val="none" w:sz="0" w:space="0" w:color="auto"/>
            <w:right w:val="none" w:sz="0" w:space="0" w:color="auto"/>
          </w:divBdr>
        </w:div>
        <w:div w:id="89399004">
          <w:marLeft w:val="480"/>
          <w:marRight w:val="0"/>
          <w:marTop w:val="0"/>
          <w:marBottom w:val="0"/>
          <w:divBdr>
            <w:top w:val="none" w:sz="0" w:space="0" w:color="auto"/>
            <w:left w:val="none" w:sz="0" w:space="0" w:color="auto"/>
            <w:bottom w:val="none" w:sz="0" w:space="0" w:color="auto"/>
            <w:right w:val="none" w:sz="0" w:space="0" w:color="auto"/>
          </w:divBdr>
        </w:div>
        <w:div w:id="2015067615">
          <w:marLeft w:val="480"/>
          <w:marRight w:val="0"/>
          <w:marTop w:val="0"/>
          <w:marBottom w:val="0"/>
          <w:divBdr>
            <w:top w:val="none" w:sz="0" w:space="0" w:color="auto"/>
            <w:left w:val="none" w:sz="0" w:space="0" w:color="auto"/>
            <w:bottom w:val="none" w:sz="0" w:space="0" w:color="auto"/>
            <w:right w:val="none" w:sz="0" w:space="0" w:color="auto"/>
          </w:divBdr>
        </w:div>
        <w:div w:id="4678310">
          <w:marLeft w:val="480"/>
          <w:marRight w:val="0"/>
          <w:marTop w:val="0"/>
          <w:marBottom w:val="0"/>
          <w:divBdr>
            <w:top w:val="none" w:sz="0" w:space="0" w:color="auto"/>
            <w:left w:val="none" w:sz="0" w:space="0" w:color="auto"/>
            <w:bottom w:val="none" w:sz="0" w:space="0" w:color="auto"/>
            <w:right w:val="none" w:sz="0" w:space="0" w:color="auto"/>
          </w:divBdr>
        </w:div>
        <w:div w:id="706370968">
          <w:marLeft w:val="480"/>
          <w:marRight w:val="0"/>
          <w:marTop w:val="0"/>
          <w:marBottom w:val="0"/>
          <w:divBdr>
            <w:top w:val="none" w:sz="0" w:space="0" w:color="auto"/>
            <w:left w:val="none" w:sz="0" w:space="0" w:color="auto"/>
            <w:bottom w:val="none" w:sz="0" w:space="0" w:color="auto"/>
            <w:right w:val="none" w:sz="0" w:space="0" w:color="auto"/>
          </w:divBdr>
        </w:div>
      </w:divsChild>
    </w:div>
    <w:div w:id="613900334">
      <w:bodyDiv w:val="1"/>
      <w:marLeft w:val="0"/>
      <w:marRight w:val="0"/>
      <w:marTop w:val="0"/>
      <w:marBottom w:val="0"/>
      <w:divBdr>
        <w:top w:val="none" w:sz="0" w:space="0" w:color="auto"/>
        <w:left w:val="none" w:sz="0" w:space="0" w:color="auto"/>
        <w:bottom w:val="none" w:sz="0" w:space="0" w:color="auto"/>
        <w:right w:val="none" w:sz="0" w:space="0" w:color="auto"/>
      </w:divBdr>
    </w:div>
    <w:div w:id="624897386">
      <w:bodyDiv w:val="1"/>
      <w:marLeft w:val="0"/>
      <w:marRight w:val="0"/>
      <w:marTop w:val="0"/>
      <w:marBottom w:val="0"/>
      <w:divBdr>
        <w:top w:val="none" w:sz="0" w:space="0" w:color="auto"/>
        <w:left w:val="none" w:sz="0" w:space="0" w:color="auto"/>
        <w:bottom w:val="none" w:sz="0" w:space="0" w:color="auto"/>
        <w:right w:val="none" w:sz="0" w:space="0" w:color="auto"/>
      </w:divBdr>
    </w:div>
    <w:div w:id="630936908">
      <w:bodyDiv w:val="1"/>
      <w:marLeft w:val="0"/>
      <w:marRight w:val="0"/>
      <w:marTop w:val="0"/>
      <w:marBottom w:val="0"/>
      <w:divBdr>
        <w:top w:val="none" w:sz="0" w:space="0" w:color="auto"/>
        <w:left w:val="none" w:sz="0" w:space="0" w:color="auto"/>
        <w:bottom w:val="none" w:sz="0" w:space="0" w:color="auto"/>
        <w:right w:val="none" w:sz="0" w:space="0" w:color="auto"/>
      </w:divBdr>
      <w:divsChild>
        <w:div w:id="1456674451">
          <w:marLeft w:val="480"/>
          <w:marRight w:val="0"/>
          <w:marTop w:val="0"/>
          <w:marBottom w:val="0"/>
          <w:divBdr>
            <w:top w:val="none" w:sz="0" w:space="0" w:color="auto"/>
            <w:left w:val="none" w:sz="0" w:space="0" w:color="auto"/>
            <w:bottom w:val="none" w:sz="0" w:space="0" w:color="auto"/>
            <w:right w:val="none" w:sz="0" w:space="0" w:color="auto"/>
          </w:divBdr>
        </w:div>
        <w:div w:id="59405126">
          <w:marLeft w:val="480"/>
          <w:marRight w:val="0"/>
          <w:marTop w:val="0"/>
          <w:marBottom w:val="0"/>
          <w:divBdr>
            <w:top w:val="none" w:sz="0" w:space="0" w:color="auto"/>
            <w:left w:val="none" w:sz="0" w:space="0" w:color="auto"/>
            <w:bottom w:val="none" w:sz="0" w:space="0" w:color="auto"/>
            <w:right w:val="none" w:sz="0" w:space="0" w:color="auto"/>
          </w:divBdr>
        </w:div>
        <w:div w:id="2130389411">
          <w:marLeft w:val="480"/>
          <w:marRight w:val="0"/>
          <w:marTop w:val="0"/>
          <w:marBottom w:val="0"/>
          <w:divBdr>
            <w:top w:val="none" w:sz="0" w:space="0" w:color="auto"/>
            <w:left w:val="none" w:sz="0" w:space="0" w:color="auto"/>
            <w:bottom w:val="none" w:sz="0" w:space="0" w:color="auto"/>
            <w:right w:val="none" w:sz="0" w:space="0" w:color="auto"/>
          </w:divBdr>
        </w:div>
        <w:div w:id="1983846148">
          <w:marLeft w:val="480"/>
          <w:marRight w:val="0"/>
          <w:marTop w:val="0"/>
          <w:marBottom w:val="0"/>
          <w:divBdr>
            <w:top w:val="none" w:sz="0" w:space="0" w:color="auto"/>
            <w:left w:val="none" w:sz="0" w:space="0" w:color="auto"/>
            <w:bottom w:val="none" w:sz="0" w:space="0" w:color="auto"/>
            <w:right w:val="none" w:sz="0" w:space="0" w:color="auto"/>
          </w:divBdr>
        </w:div>
        <w:div w:id="2099666743">
          <w:marLeft w:val="480"/>
          <w:marRight w:val="0"/>
          <w:marTop w:val="0"/>
          <w:marBottom w:val="0"/>
          <w:divBdr>
            <w:top w:val="none" w:sz="0" w:space="0" w:color="auto"/>
            <w:left w:val="none" w:sz="0" w:space="0" w:color="auto"/>
            <w:bottom w:val="none" w:sz="0" w:space="0" w:color="auto"/>
            <w:right w:val="none" w:sz="0" w:space="0" w:color="auto"/>
          </w:divBdr>
        </w:div>
        <w:div w:id="1997031834">
          <w:marLeft w:val="480"/>
          <w:marRight w:val="0"/>
          <w:marTop w:val="0"/>
          <w:marBottom w:val="0"/>
          <w:divBdr>
            <w:top w:val="none" w:sz="0" w:space="0" w:color="auto"/>
            <w:left w:val="none" w:sz="0" w:space="0" w:color="auto"/>
            <w:bottom w:val="none" w:sz="0" w:space="0" w:color="auto"/>
            <w:right w:val="none" w:sz="0" w:space="0" w:color="auto"/>
          </w:divBdr>
        </w:div>
      </w:divsChild>
    </w:div>
    <w:div w:id="635646109">
      <w:bodyDiv w:val="1"/>
      <w:marLeft w:val="0"/>
      <w:marRight w:val="0"/>
      <w:marTop w:val="0"/>
      <w:marBottom w:val="0"/>
      <w:divBdr>
        <w:top w:val="none" w:sz="0" w:space="0" w:color="auto"/>
        <w:left w:val="none" w:sz="0" w:space="0" w:color="auto"/>
        <w:bottom w:val="none" w:sz="0" w:space="0" w:color="auto"/>
        <w:right w:val="none" w:sz="0" w:space="0" w:color="auto"/>
      </w:divBdr>
    </w:div>
    <w:div w:id="646863669">
      <w:bodyDiv w:val="1"/>
      <w:marLeft w:val="0"/>
      <w:marRight w:val="0"/>
      <w:marTop w:val="0"/>
      <w:marBottom w:val="0"/>
      <w:divBdr>
        <w:top w:val="none" w:sz="0" w:space="0" w:color="auto"/>
        <w:left w:val="none" w:sz="0" w:space="0" w:color="auto"/>
        <w:bottom w:val="none" w:sz="0" w:space="0" w:color="auto"/>
        <w:right w:val="none" w:sz="0" w:space="0" w:color="auto"/>
      </w:divBdr>
    </w:div>
    <w:div w:id="656301843">
      <w:bodyDiv w:val="1"/>
      <w:marLeft w:val="0"/>
      <w:marRight w:val="0"/>
      <w:marTop w:val="0"/>
      <w:marBottom w:val="0"/>
      <w:divBdr>
        <w:top w:val="none" w:sz="0" w:space="0" w:color="auto"/>
        <w:left w:val="none" w:sz="0" w:space="0" w:color="auto"/>
        <w:bottom w:val="none" w:sz="0" w:space="0" w:color="auto"/>
        <w:right w:val="none" w:sz="0" w:space="0" w:color="auto"/>
      </w:divBdr>
    </w:div>
    <w:div w:id="681398618">
      <w:bodyDiv w:val="1"/>
      <w:marLeft w:val="0"/>
      <w:marRight w:val="0"/>
      <w:marTop w:val="0"/>
      <w:marBottom w:val="0"/>
      <w:divBdr>
        <w:top w:val="none" w:sz="0" w:space="0" w:color="auto"/>
        <w:left w:val="none" w:sz="0" w:space="0" w:color="auto"/>
        <w:bottom w:val="none" w:sz="0" w:space="0" w:color="auto"/>
        <w:right w:val="none" w:sz="0" w:space="0" w:color="auto"/>
      </w:divBdr>
    </w:div>
    <w:div w:id="683671768">
      <w:bodyDiv w:val="1"/>
      <w:marLeft w:val="0"/>
      <w:marRight w:val="0"/>
      <w:marTop w:val="0"/>
      <w:marBottom w:val="0"/>
      <w:divBdr>
        <w:top w:val="none" w:sz="0" w:space="0" w:color="auto"/>
        <w:left w:val="none" w:sz="0" w:space="0" w:color="auto"/>
        <w:bottom w:val="none" w:sz="0" w:space="0" w:color="auto"/>
        <w:right w:val="none" w:sz="0" w:space="0" w:color="auto"/>
      </w:divBdr>
      <w:divsChild>
        <w:div w:id="1085303569">
          <w:marLeft w:val="480"/>
          <w:marRight w:val="0"/>
          <w:marTop w:val="0"/>
          <w:marBottom w:val="0"/>
          <w:divBdr>
            <w:top w:val="none" w:sz="0" w:space="0" w:color="auto"/>
            <w:left w:val="none" w:sz="0" w:space="0" w:color="auto"/>
            <w:bottom w:val="none" w:sz="0" w:space="0" w:color="auto"/>
            <w:right w:val="none" w:sz="0" w:space="0" w:color="auto"/>
          </w:divBdr>
        </w:div>
        <w:div w:id="425157373">
          <w:marLeft w:val="480"/>
          <w:marRight w:val="0"/>
          <w:marTop w:val="0"/>
          <w:marBottom w:val="0"/>
          <w:divBdr>
            <w:top w:val="none" w:sz="0" w:space="0" w:color="auto"/>
            <w:left w:val="none" w:sz="0" w:space="0" w:color="auto"/>
            <w:bottom w:val="none" w:sz="0" w:space="0" w:color="auto"/>
            <w:right w:val="none" w:sz="0" w:space="0" w:color="auto"/>
          </w:divBdr>
        </w:div>
        <w:div w:id="814488472">
          <w:marLeft w:val="480"/>
          <w:marRight w:val="0"/>
          <w:marTop w:val="0"/>
          <w:marBottom w:val="0"/>
          <w:divBdr>
            <w:top w:val="none" w:sz="0" w:space="0" w:color="auto"/>
            <w:left w:val="none" w:sz="0" w:space="0" w:color="auto"/>
            <w:bottom w:val="none" w:sz="0" w:space="0" w:color="auto"/>
            <w:right w:val="none" w:sz="0" w:space="0" w:color="auto"/>
          </w:divBdr>
        </w:div>
        <w:div w:id="396325072">
          <w:marLeft w:val="480"/>
          <w:marRight w:val="0"/>
          <w:marTop w:val="0"/>
          <w:marBottom w:val="0"/>
          <w:divBdr>
            <w:top w:val="none" w:sz="0" w:space="0" w:color="auto"/>
            <w:left w:val="none" w:sz="0" w:space="0" w:color="auto"/>
            <w:bottom w:val="none" w:sz="0" w:space="0" w:color="auto"/>
            <w:right w:val="none" w:sz="0" w:space="0" w:color="auto"/>
          </w:divBdr>
        </w:div>
        <w:div w:id="240524361">
          <w:marLeft w:val="480"/>
          <w:marRight w:val="0"/>
          <w:marTop w:val="0"/>
          <w:marBottom w:val="0"/>
          <w:divBdr>
            <w:top w:val="none" w:sz="0" w:space="0" w:color="auto"/>
            <w:left w:val="none" w:sz="0" w:space="0" w:color="auto"/>
            <w:bottom w:val="none" w:sz="0" w:space="0" w:color="auto"/>
            <w:right w:val="none" w:sz="0" w:space="0" w:color="auto"/>
          </w:divBdr>
        </w:div>
        <w:div w:id="873927495">
          <w:marLeft w:val="480"/>
          <w:marRight w:val="0"/>
          <w:marTop w:val="0"/>
          <w:marBottom w:val="0"/>
          <w:divBdr>
            <w:top w:val="none" w:sz="0" w:space="0" w:color="auto"/>
            <w:left w:val="none" w:sz="0" w:space="0" w:color="auto"/>
            <w:bottom w:val="none" w:sz="0" w:space="0" w:color="auto"/>
            <w:right w:val="none" w:sz="0" w:space="0" w:color="auto"/>
          </w:divBdr>
        </w:div>
      </w:divsChild>
    </w:div>
    <w:div w:id="683942822">
      <w:bodyDiv w:val="1"/>
      <w:marLeft w:val="0"/>
      <w:marRight w:val="0"/>
      <w:marTop w:val="0"/>
      <w:marBottom w:val="0"/>
      <w:divBdr>
        <w:top w:val="none" w:sz="0" w:space="0" w:color="auto"/>
        <w:left w:val="none" w:sz="0" w:space="0" w:color="auto"/>
        <w:bottom w:val="none" w:sz="0" w:space="0" w:color="auto"/>
        <w:right w:val="none" w:sz="0" w:space="0" w:color="auto"/>
      </w:divBdr>
    </w:div>
    <w:div w:id="690648342">
      <w:bodyDiv w:val="1"/>
      <w:marLeft w:val="0"/>
      <w:marRight w:val="0"/>
      <w:marTop w:val="0"/>
      <w:marBottom w:val="0"/>
      <w:divBdr>
        <w:top w:val="none" w:sz="0" w:space="0" w:color="auto"/>
        <w:left w:val="none" w:sz="0" w:space="0" w:color="auto"/>
        <w:bottom w:val="none" w:sz="0" w:space="0" w:color="auto"/>
        <w:right w:val="none" w:sz="0" w:space="0" w:color="auto"/>
      </w:divBdr>
    </w:div>
    <w:div w:id="699404869">
      <w:bodyDiv w:val="1"/>
      <w:marLeft w:val="0"/>
      <w:marRight w:val="0"/>
      <w:marTop w:val="0"/>
      <w:marBottom w:val="0"/>
      <w:divBdr>
        <w:top w:val="none" w:sz="0" w:space="0" w:color="auto"/>
        <w:left w:val="none" w:sz="0" w:space="0" w:color="auto"/>
        <w:bottom w:val="none" w:sz="0" w:space="0" w:color="auto"/>
        <w:right w:val="none" w:sz="0" w:space="0" w:color="auto"/>
      </w:divBdr>
      <w:divsChild>
        <w:div w:id="1942057796">
          <w:marLeft w:val="480"/>
          <w:marRight w:val="0"/>
          <w:marTop w:val="0"/>
          <w:marBottom w:val="0"/>
          <w:divBdr>
            <w:top w:val="none" w:sz="0" w:space="0" w:color="auto"/>
            <w:left w:val="none" w:sz="0" w:space="0" w:color="auto"/>
            <w:bottom w:val="none" w:sz="0" w:space="0" w:color="auto"/>
            <w:right w:val="none" w:sz="0" w:space="0" w:color="auto"/>
          </w:divBdr>
        </w:div>
        <w:div w:id="463894719">
          <w:marLeft w:val="480"/>
          <w:marRight w:val="0"/>
          <w:marTop w:val="0"/>
          <w:marBottom w:val="0"/>
          <w:divBdr>
            <w:top w:val="none" w:sz="0" w:space="0" w:color="auto"/>
            <w:left w:val="none" w:sz="0" w:space="0" w:color="auto"/>
            <w:bottom w:val="none" w:sz="0" w:space="0" w:color="auto"/>
            <w:right w:val="none" w:sz="0" w:space="0" w:color="auto"/>
          </w:divBdr>
        </w:div>
        <w:div w:id="1662735665">
          <w:marLeft w:val="480"/>
          <w:marRight w:val="0"/>
          <w:marTop w:val="0"/>
          <w:marBottom w:val="0"/>
          <w:divBdr>
            <w:top w:val="none" w:sz="0" w:space="0" w:color="auto"/>
            <w:left w:val="none" w:sz="0" w:space="0" w:color="auto"/>
            <w:bottom w:val="none" w:sz="0" w:space="0" w:color="auto"/>
            <w:right w:val="none" w:sz="0" w:space="0" w:color="auto"/>
          </w:divBdr>
        </w:div>
        <w:div w:id="1681542228">
          <w:marLeft w:val="480"/>
          <w:marRight w:val="0"/>
          <w:marTop w:val="0"/>
          <w:marBottom w:val="0"/>
          <w:divBdr>
            <w:top w:val="none" w:sz="0" w:space="0" w:color="auto"/>
            <w:left w:val="none" w:sz="0" w:space="0" w:color="auto"/>
            <w:bottom w:val="none" w:sz="0" w:space="0" w:color="auto"/>
            <w:right w:val="none" w:sz="0" w:space="0" w:color="auto"/>
          </w:divBdr>
        </w:div>
        <w:div w:id="1221869851">
          <w:marLeft w:val="480"/>
          <w:marRight w:val="0"/>
          <w:marTop w:val="0"/>
          <w:marBottom w:val="0"/>
          <w:divBdr>
            <w:top w:val="none" w:sz="0" w:space="0" w:color="auto"/>
            <w:left w:val="none" w:sz="0" w:space="0" w:color="auto"/>
            <w:bottom w:val="none" w:sz="0" w:space="0" w:color="auto"/>
            <w:right w:val="none" w:sz="0" w:space="0" w:color="auto"/>
          </w:divBdr>
        </w:div>
        <w:div w:id="1173182438">
          <w:marLeft w:val="480"/>
          <w:marRight w:val="0"/>
          <w:marTop w:val="0"/>
          <w:marBottom w:val="0"/>
          <w:divBdr>
            <w:top w:val="none" w:sz="0" w:space="0" w:color="auto"/>
            <w:left w:val="none" w:sz="0" w:space="0" w:color="auto"/>
            <w:bottom w:val="none" w:sz="0" w:space="0" w:color="auto"/>
            <w:right w:val="none" w:sz="0" w:space="0" w:color="auto"/>
          </w:divBdr>
        </w:div>
      </w:divsChild>
    </w:div>
    <w:div w:id="706567344">
      <w:bodyDiv w:val="1"/>
      <w:marLeft w:val="0"/>
      <w:marRight w:val="0"/>
      <w:marTop w:val="0"/>
      <w:marBottom w:val="0"/>
      <w:divBdr>
        <w:top w:val="none" w:sz="0" w:space="0" w:color="auto"/>
        <w:left w:val="none" w:sz="0" w:space="0" w:color="auto"/>
        <w:bottom w:val="none" w:sz="0" w:space="0" w:color="auto"/>
        <w:right w:val="none" w:sz="0" w:space="0" w:color="auto"/>
      </w:divBdr>
    </w:div>
    <w:div w:id="722751949">
      <w:bodyDiv w:val="1"/>
      <w:marLeft w:val="0"/>
      <w:marRight w:val="0"/>
      <w:marTop w:val="0"/>
      <w:marBottom w:val="0"/>
      <w:divBdr>
        <w:top w:val="none" w:sz="0" w:space="0" w:color="auto"/>
        <w:left w:val="none" w:sz="0" w:space="0" w:color="auto"/>
        <w:bottom w:val="none" w:sz="0" w:space="0" w:color="auto"/>
        <w:right w:val="none" w:sz="0" w:space="0" w:color="auto"/>
      </w:divBdr>
      <w:divsChild>
        <w:div w:id="2132701977">
          <w:marLeft w:val="480"/>
          <w:marRight w:val="0"/>
          <w:marTop w:val="0"/>
          <w:marBottom w:val="0"/>
          <w:divBdr>
            <w:top w:val="none" w:sz="0" w:space="0" w:color="auto"/>
            <w:left w:val="none" w:sz="0" w:space="0" w:color="auto"/>
            <w:bottom w:val="none" w:sz="0" w:space="0" w:color="auto"/>
            <w:right w:val="none" w:sz="0" w:space="0" w:color="auto"/>
          </w:divBdr>
        </w:div>
        <w:div w:id="592321294">
          <w:marLeft w:val="480"/>
          <w:marRight w:val="0"/>
          <w:marTop w:val="0"/>
          <w:marBottom w:val="0"/>
          <w:divBdr>
            <w:top w:val="none" w:sz="0" w:space="0" w:color="auto"/>
            <w:left w:val="none" w:sz="0" w:space="0" w:color="auto"/>
            <w:bottom w:val="none" w:sz="0" w:space="0" w:color="auto"/>
            <w:right w:val="none" w:sz="0" w:space="0" w:color="auto"/>
          </w:divBdr>
        </w:div>
        <w:div w:id="2103453845">
          <w:marLeft w:val="480"/>
          <w:marRight w:val="0"/>
          <w:marTop w:val="0"/>
          <w:marBottom w:val="0"/>
          <w:divBdr>
            <w:top w:val="none" w:sz="0" w:space="0" w:color="auto"/>
            <w:left w:val="none" w:sz="0" w:space="0" w:color="auto"/>
            <w:bottom w:val="none" w:sz="0" w:space="0" w:color="auto"/>
            <w:right w:val="none" w:sz="0" w:space="0" w:color="auto"/>
          </w:divBdr>
        </w:div>
        <w:div w:id="1759474576">
          <w:marLeft w:val="480"/>
          <w:marRight w:val="0"/>
          <w:marTop w:val="0"/>
          <w:marBottom w:val="0"/>
          <w:divBdr>
            <w:top w:val="none" w:sz="0" w:space="0" w:color="auto"/>
            <w:left w:val="none" w:sz="0" w:space="0" w:color="auto"/>
            <w:bottom w:val="none" w:sz="0" w:space="0" w:color="auto"/>
            <w:right w:val="none" w:sz="0" w:space="0" w:color="auto"/>
          </w:divBdr>
        </w:div>
        <w:div w:id="1983537489">
          <w:marLeft w:val="480"/>
          <w:marRight w:val="0"/>
          <w:marTop w:val="0"/>
          <w:marBottom w:val="0"/>
          <w:divBdr>
            <w:top w:val="none" w:sz="0" w:space="0" w:color="auto"/>
            <w:left w:val="none" w:sz="0" w:space="0" w:color="auto"/>
            <w:bottom w:val="none" w:sz="0" w:space="0" w:color="auto"/>
            <w:right w:val="none" w:sz="0" w:space="0" w:color="auto"/>
          </w:divBdr>
        </w:div>
        <w:div w:id="2097089768">
          <w:marLeft w:val="480"/>
          <w:marRight w:val="0"/>
          <w:marTop w:val="0"/>
          <w:marBottom w:val="0"/>
          <w:divBdr>
            <w:top w:val="none" w:sz="0" w:space="0" w:color="auto"/>
            <w:left w:val="none" w:sz="0" w:space="0" w:color="auto"/>
            <w:bottom w:val="none" w:sz="0" w:space="0" w:color="auto"/>
            <w:right w:val="none" w:sz="0" w:space="0" w:color="auto"/>
          </w:divBdr>
        </w:div>
      </w:divsChild>
    </w:div>
    <w:div w:id="722872358">
      <w:bodyDiv w:val="1"/>
      <w:marLeft w:val="0"/>
      <w:marRight w:val="0"/>
      <w:marTop w:val="0"/>
      <w:marBottom w:val="0"/>
      <w:divBdr>
        <w:top w:val="none" w:sz="0" w:space="0" w:color="auto"/>
        <w:left w:val="none" w:sz="0" w:space="0" w:color="auto"/>
        <w:bottom w:val="none" w:sz="0" w:space="0" w:color="auto"/>
        <w:right w:val="none" w:sz="0" w:space="0" w:color="auto"/>
      </w:divBdr>
    </w:div>
    <w:div w:id="741223707">
      <w:bodyDiv w:val="1"/>
      <w:marLeft w:val="0"/>
      <w:marRight w:val="0"/>
      <w:marTop w:val="0"/>
      <w:marBottom w:val="0"/>
      <w:divBdr>
        <w:top w:val="none" w:sz="0" w:space="0" w:color="auto"/>
        <w:left w:val="none" w:sz="0" w:space="0" w:color="auto"/>
        <w:bottom w:val="none" w:sz="0" w:space="0" w:color="auto"/>
        <w:right w:val="none" w:sz="0" w:space="0" w:color="auto"/>
      </w:divBdr>
    </w:div>
    <w:div w:id="741223969">
      <w:bodyDiv w:val="1"/>
      <w:marLeft w:val="0"/>
      <w:marRight w:val="0"/>
      <w:marTop w:val="0"/>
      <w:marBottom w:val="0"/>
      <w:divBdr>
        <w:top w:val="none" w:sz="0" w:space="0" w:color="auto"/>
        <w:left w:val="none" w:sz="0" w:space="0" w:color="auto"/>
        <w:bottom w:val="none" w:sz="0" w:space="0" w:color="auto"/>
        <w:right w:val="none" w:sz="0" w:space="0" w:color="auto"/>
      </w:divBdr>
    </w:div>
    <w:div w:id="767386766">
      <w:bodyDiv w:val="1"/>
      <w:marLeft w:val="0"/>
      <w:marRight w:val="0"/>
      <w:marTop w:val="0"/>
      <w:marBottom w:val="0"/>
      <w:divBdr>
        <w:top w:val="none" w:sz="0" w:space="0" w:color="auto"/>
        <w:left w:val="none" w:sz="0" w:space="0" w:color="auto"/>
        <w:bottom w:val="none" w:sz="0" w:space="0" w:color="auto"/>
        <w:right w:val="none" w:sz="0" w:space="0" w:color="auto"/>
      </w:divBdr>
    </w:div>
    <w:div w:id="776101200">
      <w:bodyDiv w:val="1"/>
      <w:marLeft w:val="0"/>
      <w:marRight w:val="0"/>
      <w:marTop w:val="0"/>
      <w:marBottom w:val="0"/>
      <w:divBdr>
        <w:top w:val="none" w:sz="0" w:space="0" w:color="auto"/>
        <w:left w:val="none" w:sz="0" w:space="0" w:color="auto"/>
        <w:bottom w:val="none" w:sz="0" w:space="0" w:color="auto"/>
        <w:right w:val="none" w:sz="0" w:space="0" w:color="auto"/>
      </w:divBdr>
      <w:divsChild>
        <w:div w:id="125665161">
          <w:marLeft w:val="480"/>
          <w:marRight w:val="0"/>
          <w:marTop w:val="0"/>
          <w:marBottom w:val="0"/>
          <w:divBdr>
            <w:top w:val="none" w:sz="0" w:space="0" w:color="auto"/>
            <w:left w:val="none" w:sz="0" w:space="0" w:color="auto"/>
            <w:bottom w:val="none" w:sz="0" w:space="0" w:color="auto"/>
            <w:right w:val="none" w:sz="0" w:space="0" w:color="auto"/>
          </w:divBdr>
        </w:div>
        <w:div w:id="1247762939">
          <w:marLeft w:val="480"/>
          <w:marRight w:val="0"/>
          <w:marTop w:val="0"/>
          <w:marBottom w:val="0"/>
          <w:divBdr>
            <w:top w:val="none" w:sz="0" w:space="0" w:color="auto"/>
            <w:left w:val="none" w:sz="0" w:space="0" w:color="auto"/>
            <w:bottom w:val="none" w:sz="0" w:space="0" w:color="auto"/>
            <w:right w:val="none" w:sz="0" w:space="0" w:color="auto"/>
          </w:divBdr>
        </w:div>
        <w:div w:id="460224218">
          <w:marLeft w:val="480"/>
          <w:marRight w:val="0"/>
          <w:marTop w:val="0"/>
          <w:marBottom w:val="0"/>
          <w:divBdr>
            <w:top w:val="none" w:sz="0" w:space="0" w:color="auto"/>
            <w:left w:val="none" w:sz="0" w:space="0" w:color="auto"/>
            <w:bottom w:val="none" w:sz="0" w:space="0" w:color="auto"/>
            <w:right w:val="none" w:sz="0" w:space="0" w:color="auto"/>
          </w:divBdr>
        </w:div>
        <w:div w:id="1067070266">
          <w:marLeft w:val="480"/>
          <w:marRight w:val="0"/>
          <w:marTop w:val="0"/>
          <w:marBottom w:val="0"/>
          <w:divBdr>
            <w:top w:val="none" w:sz="0" w:space="0" w:color="auto"/>
            <w:left w:val="none" w:sz="0" w:space="0" w:color="auto"/>
            <w:bottom w:val="none" w:sz="0" w:space="0" w:color="auto"/>
            <w:right w:val="none" w:sz="0" w:space="0" w:color="auto"/>
          </w:divBdr>
        </w:div>
        <w:div w:id="1296445815">
          <w:marLeft w:val="480"/>
          <w:marRight w:val="0"/>
          <w:marTop w:val="0"/>
          <w:marBottom w:val="0"/>
          <w:divBdr>
            <w:top w:val="none" w:sz="0" w:space="0" w:color="auto"/>
            <w:left w:val="none" w:sz="0" w:space="0" w:color="auto"/>
            <w:bottom w:val="none" w:sz="0" w:space="0" w:color="auto"/>
            <w:right w:val="none" w:sz="0" w:space="0" w:color="auto"/>
          </w:divBdr>
        </w:div>
        <w:div w:id="779641569">
          <w:marLeft w:val="480"/>
          <w:marRight w:val="0"/>
          <w:marTop w:val="0"/>
          <w:marBottom w:val="0"/>
          <w:divBdr>
            <w:top w:val="none" w:sz="0" w:space="0" w:color="auto"/>
            <w:left w:val="none" w:sz="0" w:space="0" w:color="auto"/>
            <w:bottom w:val="none" w:sz="0" w:space="0" w:color="auto"/>
            <w:right w:val="none" w:sz="0" w:space="0" w:color="auto"/>
          </w:divBdr>
        </w:div>
        <w:div w:id="1800495884">
          <w:marLeft w:val="480"/>
          <w:marRight w:val="0"/>
          <w:marTop w:val="0"/>
          <w:marBottom w:val="0"/>
          <w:divBdr>
            <w:top w:val="none" w:sz="0" w:space="0" w:color="auto"/>
            <w:left w:val="none" w:sz="0" w:space="0" w:color="auto"/>
            <w:bottom w:val="none" w:sz="0" w:space="0" w:color="auto"/>
            <w:right w:val="none" w:sz="0" w:space="0" w:color="auto"/>
          </w:divBdr>
        </w:div>
        <w:div w:id="1782143932">
          <w:marLeft w:val="480"/>
          <w:marRight w:val="0"/>
          <w:marTop w:val="0"/>
          <w:marBottom w:val="0"/>
          <w:divBdr>
            <w:top w:val="none" w:sz="0" w:space="0" w:color="auto"/>
            <w:left w:val="none" w:sz="0" w:space="0" w:color="auto"/>
            <w:bottom w:val="none" w:sz="0" w:space="0" w:color="auto"/>
            <w:right w:val="none" w:sz="0" w:space="0" w:color="auto"/>
          </w:divBdr>
        </w:div>
        <w:div w:id="1844054887">
          <w:marLeft w:val="480"/>
          <w:marRight w:val="0"/>
          <w:marTop w:val="0"/>
          <w:marBottom w:val="0"/>
          <w:divBdr>
            <w:top w:val="none" w:sz="0" w:space="0" w:color="auto"/>
            <w:left w:val="none" w:sz="0" w:space="0" w:color="auto"/>
            <w:bottom w:val="none" w:sz="0" w:space="0" w:color="auto"/>
            <w:right w:val="none" w:sz="0" w:space="0" w:color="auto"/>
          </w:divBdr>
        </w:div>
        <w:div w:id="170611812">
          <w:marLeft w:val="480"/>
          <w:marRight w:val="0"/>
          <w:marTop w:val="0"/>
          <w:marBottom w:val="0"/>
          <w:divBdr>
            <w:top w:val="none" w:sz="0" w:space="0" w:color="auto"/>
            <w:left w:val="none" w:sz="0" w:space="0" w:color="auto"/>
            <w:bottom w:val="none" w:sz="0" w:space="0" w:color="auto"/>
            <w:right w:val="none" w:sz="0" w:space="0" w:color="auto"/>
          </w:divBdr>
        </w:div>
        <w:div w:id="435297750">
          <w:marLeft w:val="480"/>
          <w:marRight w:val="0"/>
          <w:marTop w:val="0"/>
          <w:marBottom w:val="0"/>
          <w:divBdr>
            <w:top w:val="none" w:sz="0" w:space="0" w:color="auto"/>
            <w:left w:val="none" w:sz="0" w:space="0" w:color="auto"/>
            <w:bottom w:val="none" w:sz="0" w:space="0" w:color="auto"/>
            <w:right w:val="none" w:sz="0" w:space="0" w:color="auto"/>
          </w:divBdr>
        </w:div>
        <w:div w:id="850534172">
          <w:marLeft w:val="480"/>
          <w:marRight w:val="0"/>
          <w:marTop w:val="0"/>
          <w:marBottom w:val="0"/>
          <w:divBdr>
            <w:top w:val="none" w:sz="0" w:space="0" w:color="auto"/>
            <w:left w:val="none" w:sz="0" w:space="0" w:color="auto"/>
            <w:bottom w:val="none" w:sz="0" w:space="0" w:color="auto"/>
            <w:right w:val="none" w:sz="0" w:space="0" w:color="auto"/>
          </w:divBdr>
        </w:div>
        <w:div w:id="133717076">
          <w:marLeft w:val="480"/>
          <w:marRight w:val="0"/>
          <w:marTop w:val="0"/>
          <w:marBottom w:val="0"/>
          <w:divBdr>
            <w:top w:val="none" w:sz="0" w:space="0" w:color="auto"/>
            <w:left w:val="none" w:sz="0" w:space="0" w:color="auto"/>
            <w:bottom w:val="none" w:sz="0" w:space="0" w:color="auto"/>
            <w:right w:val="none" w:sz="0" w:space="0" w:color="auto"/>
          </w:divBdr>
        </w:div>
        <w:div w:id="716660060">
          <w:marLeft w:val="480"/>
          <w:marRight w:val="0"/>
          <w:marTop w:val="0"/>
          <w:marBottom w:val="0"/>
          <w:divBdr>
            <w:top w:val="none" w:sz="0" w:space="0" w:color="auto"/>
            <w:left w:val="none" w:sz="0" w:space="0" w:color="auto"/>
            <w:bottom w:val="none" w:sz="0" w:space="0" w:color="auto"/>
            <w:right w:val="none" w:sz="0" w:space="0" w:color="auto"/>
          </w:divBdr>
        </w:div>
      </w:divsChild>
    </w:div>
    <w:div w:id="792527255">
      <w:bodyDiv w:val="1"/>
      <w:marLeft w:val="0"/>
      <w:marRight w:val="0"/>
      <w:marTop w:val="0"/>
      <w:marBottom w:val="0"/>
      <w:divBdr>
        <w:top w:val="none" w:sz="0" w:space="0" w:color="auto"/>
        <w:left w:val="none" w:sz="0" w:space="0" w:color="auto"/>
        <w:bottom w:val="none" w:sz="0" w:space="0" w:color="auto"/>
        <w:right w:val="none" w:sz="0" w:space="0" w:color="auto"/>
      </w:divBdr>
      <w:divsChild>
        <w:div w:id="178275627">
          <w:marLeft w:val="480"/>
          <w:marRight w:val="0"/>
          <w:marTop w:val="0"/>
          <w:marBottom w:val="0"/>
          <w:divBdr>
            <w:top w:val="none" w:sz="0" w:space="0" w:color="auto"/>
            <w:left w:val="none" w:sz="0" w:space="0" w:color="auto"/>
            <w:bottom w:val="none" w:sz="0" w:space="0" w:color="auto"/>
            <w:right w:val="none" w:sz="0" w:space="0" w:color="auto"/>
          </w:divBdr>
        </w:div>
        <w:div w:id="430009968">
          <w:marLeft w:val="480"/>
          <w:marRight w:val="0"/>
          <w:marTop w:val="0"/>
          <w:marBottom w:val="0"/>
          <w:divBdr>
            <w:top w:val="none" w:sz="0" w:space="0" w:color="auto"/>
            <w:left w:val="none" w:sz="0" w:space="0" w:color="auto"/>
            <w:bottom w:val="none" w:sz="0" w:space="0" w:color="auto"/>
            <w:right w:val="none" w:sz="0" w:space="0" w:color="auto"/>
          </w:divBdr>
        </w:div>
        <w:div w:id="2018924594">
          <w:marLeft w:val="480"/>
          <w:marRight w:val="0"/>
          <w:marTop w:val="0"/>
          <w:marBottom w:val="0"/>
          <w:divBdr>
            <w:top w:val="none" w:sz="0" w:space="0" w:color="auto"/>
            <w:left w:val="none" w:sz="0" w:space="0" w:color="auto"/>
            <w:bottom w:val="none" w:sz="0" w:space="0" w:color="auto"/>
            <w:right w:val="none" w:sz="0" w:space="0" w:color="auto"/>
          </w:divBdr>
        </w:div>
        <w:div w:id="161091178">
          <w:marLeft w:val="480"/>
          <w:marRight w:val="0"/>
          <w:marTop w:val="0"/>
          <w:marBottom w:val="0"/>
          <w:divBdr>
            <w:top w:val="none" w:sz="0" w:space="0" w:color="auto"/>
            <w:left w:val="none" w:sz="0" w:space="0" w:color="auto"/>
            <w:bottom w:val="none" w:sz="0" w:space="0" w:color="auto"/>
            <w:right w:val="none" w:sz="0" w:space="0" w:color="auto"/>
          </w:divBdr>
        </w:div>
        <w:div w:id="256796063">
          <w:marLeft w:val="480"/>
          <w:marRight w:val="0"/>
          <w:marTop w:val="0"/>
          <w:marBottom w:val="0"/>
          <w:divBdr>
            <w:top w:val="none" w:sz="0" w:space="0" w:color="auto"/>
            <w:left w:val="none" w:sz="0" w:space="0" w:color="auto"/>
            <w:bottom w:val="none" w:sz="0" w:space="0" w:color="auto"/>
            <w:right w:val="none" w:sz="0" w:space="0" w:color="auto"/>
          </w:divBdr>
        </w:div>
        <w:div w:id="988367952">
          <w:marLeft w:val="480"/>
          <w:marRight w:val="0"/>
          <w:marTop w:val="0"/>
          <w:marBottom w:val="0"/>
          <w:divBdr>
            <w:top w:val="none" w:sz="0" w:space="0" w:color="auto"/>
            <w:left w:val="none" w:sz="0" w:space="0" w:color="auto"/>
            <w:bottom w:val="none" w:sz="0" w:space="0" w:color="auto"/>
            <w:right w:val="none" w:sz="0" w:space="0" w:color="auto"/>
          </w:divBdr>
        </w:div>
        <w:div w:id="884606727">
          <w:marLeft w:val="480"/>
          <w:marRight w:val="0"/>
          <w:marTop w:val="0"/>
          <w:marBottom w:val="0"/>
          <w:divBdr>
            <w:top w:val="none" w:sz="0" w:space="0" w:color="auto"/>
            <w:left w:val="none" w:sz="0" w:space="0" w:color="auto"/>
            <w:bottom w:val="none" w:sz="0" w:space="0" w:color="auto"/>
            <w:right w:val="none" w:sz="0" w:space="0" w:color="auto"/>
          </w:divBdr>
        </w:div>
        <w:div w:id="568005046">
          <w:marLeft w:val="480"/>
          <w:marRight w:val="0"/>
          <w:marTop w:val="0"/>
          <w:marBottom w:val="0"/>
          <w:divBdr>
            <w:top w:val="none" w:sz="0" w:space="0" w:color="auto"/>
            <w:left w:val="none" w:sz="0" w:space="0" w:color="auto"/>
            <w:bottom w:val="none" w:sz="0" w:space="0" w:color="auto"/>
            <w:right w:val="none" w:sz="0" w:space="0" w:color="auto"/>
          </w:divBdr>
        </w:div>
        <w:div w:id="1869442058">
          <w:marLeft w:val="480"/>
          <w:marRight w:val="0"/>
          <w:marTop w:val="0"/>
          <w:marBottom w:val="0"/>
          <w:divBdr>
            <w:top w:val="none" w:sz="0" w:space="0" w:color="auto"/>
            <w:left w:val="none" w:sz="0" w:space="0" w:color="auto"/>
            <w:bottom w:val="none" w:sz="0" w:space="0" w:color="auto"/>
            <w:right w:val="none" w:sz="0" w:space="0" w:color="auto"/>
          </w:divBdr>
        </w:div>
        <w:div w:id="1858887928">
          <w:marLeft w:val="480"/>
          <w:marRight w:val="0"/>
          <w:marTop w:val="0"/>
          <w:marBottom w:val="0"/>
          <w:divBdr>
            <w:top w:val="none" w:sz="0" w:space="0" w:color="auto"/>
            <w:left w:val="none" w:sz="0" w:space="0" w:color="auto"/>
            <w:bottom w:val="none" w:sz="0" w:space="0" w:color="auto"/>
            <w:right w:val="none" w:sz="0" w:space="0" w:color="auto"/>
          </w:divBdr>
        </w:div>
      </w:divsChild>
    </w:div>
    <w:div w:id="797532462">
      <w:bodyDiv w:val="1"/>
      <w:marLeft w:val="0"/>
      <w:marRight w:val="0"/>
      <w:marTop w:val="0"/>
      <w:marBottom w:val="0"/>
      <w:divBdr>
        <w:top w:val="none" w:sz="0" w:space="0" w:color="auto"/>
        <w:left w:val="none" w:sz="0" w:space="0" w:color="auto"/>
        <w:bottom w:val="none" w:sz="0" w:space="0" w:color="auto"/>
        <w:right w:val="none" w:sz="0" w:space="0" w:color="auto"/>
      </w:divBdr>
    </w:div>
    <w:div w:id="800463597">
      <w:bodyDiv w:val="1"/>
      <w:marLeft w:val="0"/>
      <w:marRight w:val="0"/>
      <w:marTop w:val="0"/>
      <w:marBottom w:val="0"/>
      <w:divBdr>
        <w:top w:val="none" w:sz="0" w:space="0" w:color="auto"/>
        <w:left w:val="none" w:sz="0" w:space="0" w:color="auto"/>
        <w:bottom w:val="none" w:sz="0" w:space="0" w:color="auto"/>
        <w:right w:val="none" w:sz="0" w:space="0" w:color="auto"/>
      </w:divBdr>
    </w:div>
    <w:div w:id="806360459">
      <w:bodyDiv w:val="1"/>
      <w:marLeft w:val="0"/>
      <w:marRight w:val="0"/>
      <w:marTop w:val="0"/>
      <w:marBottom w:val="0"/>
      <w:divBdr>
        <w:top w:val="none" w:sz="0" w:space="0" w:color="auto"/>
        <w:left w:val="none" w:sz="0" w:space="0" w:color="auto"/>
        <w:bottom w:val="none" w:sz="0" w:space="0" w:color="auto"/>
        <w:right w:val="none" w:sz="0" w:space="0" w:color="auto"/>
      </w:divBdr>
    </w:div>
    <w:div w:id="826045818">
      <w:bodyDiv w:val="1"/>
      <w:marLeft w:val="0"/>
      <w:marRight w:val="0"/>
      <w:marTop w:val="0"/>
      <w:marBottom w:val="0"/>
      <w:divBdr>
        <w:top w:val="none" w:sz="0" w:space="0" w:color="auto"/>
        <w:left w:val="none" w:sz="0" w:space="0" w:color="auto"/>
        <w:bottom w:val="none" w:sz="0" w:space="0" w:color="auto"/>
        <w:right w:val="none" w:sz="0" w:space="0" w:color="auto"/>
      </w:divBdr>
    </w:div>
    <w:div w:id="829712648">
      <w:bodyDiv w:val="1"/>
      <w:marLeft w:val="0"/>
      <w:marRight w:val="0"/>
      <w:marTop w:val="0"/>
      <w:marBottom w:val="0"/>
      <w:divBdr>
        <w:top w:val="none" w:sz="0" w:space="0" w:color="auto"/>
        <w:left w:val="none" w:sz="0" w:space="0" w:color="auto"/>
        <w:bottom w:val="none" w:sz="0" w:space="0" w:color="auto"/>
        <w:right w:val="none" w:sz="0" w:space="0" w:color="auto"/>
      </w:divBdr>
    </w:div>
    <w:div w:id="830828460">
      <w:bodyDiv w:val="1"/>
      <w:marLeft w:val="0"/>
      <w:marRight w:val="0"/>
      <w:marTop w:val="0"/>
      <w:marBottom w:val="0"/>
      <w:divBdr>
        <w:top w:val="none" w:sz="0" w:space="0" w:color="auto"/>
        <w:left w:val="none" w:sz="0" w:space="0" w:color="auto"/>
        <w:bottom w:val="none" w:sz="0" w:space="0" w:color="auto"/>
        <w:right w:val="none" w:sz="0" w:space="0" w:color="auto"/>
      </w:divBdr>
    </w:div>
    <w:div w:id="834884837">
      <w:bodyDiv w:val="1"/>
      <w:marLeft w:val="0"/>
      <w:marRight w:val="0"/>
      <w:marTop w:val="0"/>
      <w:marBottom w:val="0"/>
      <w:divBdr>
        <w:top w:val="none" w:sz="0" w:space="0" w:color="auto"/>
        <w:left w:val="none" w:sz="0" w:space="0" w:color="auto"/>
        <w:bottom w:val="none" w:sz="0" w:space="0" w:color="auto"/>
        <w:right w:val="none" w:sz="0" w:space="0" w:color="auto"/>
      </w:divBdr>
      <w:divsChild>
        <w:div w:id="1121649176">
          <w:marLeft w:val="480"/>
          <w:marRight w:val="0"/>
          <w:marTop w:val="0"/>
          <w:marBottom w:val="0"/>
          <w:divBdr>
            <w:top w:val="none" w:sz="0" w:space="0" w:color="auto"/>
            <w:left w:val="none" w:sz="0" w:space="0" w:color="auto"/>
            <w:bottom w:val="none" w:sz="0" w:space="0" w:color="auto"/>
            <w:right w:val="none" w:sz="0" w:space="0" w:color="auto"/>
          </w:divBdr>
        </w:div>
        <w:div w:id="1369060611">
          <w:marLeft w:val="480"/>
          <w:marRight w:val="0"/>
          <w:marTop w:val="0"/>
          <w:marBottom w:val="0"/>
          <w:divBdr>
            <w:top w:val="none" w:sz="0" w:space="0" w:color="auto"/>
            <w:left w:val="none" w:sz="0" w:space="0" w:color="auto"/>
            <w:bottom w:val="none" w:sz="0" w:space="0" w:color="auto"/>
            <w:right w:val="none" w:sz="0" w:space="0" w:color="auto"/>
          </w:divBdr>
        </w:div>
        <w:div w:id="1095857509">
          <w:marLeft w:val="480"/>
          <w:marRight w:val="0"/>
          <w:marTop w:val="0"/>
          <w:marBottom w:val="0"/>
          <w:divBdr>
            <w:top w:val="none" w:sz="0" w:space="0" w:color="auto"/>
            <w:left w:val="none" w:sz="0" w:space="0" w:color="auto"/>
            <w:bottom w:val="none" w:sz="0" w:space="0" w:color="auto"/>
            <w:right w:val="none" w:sz="0" w:space="0" w:color="auto"/>
          </w:divBdr>
        </w:div>
        <w:div w:id="1129321145">
          <w:marLeft w:val="480"/>
          <w:marRight w:val="0"/>
          <w:marTop w:val="0"/>
          <w:marBottom w:val="0"/>
          <w:divBdr>
            <w:top w:val="none" w:sz="0" w:space="0" w:color="auto"/>
            <w:left w:val="none" w:sz="0" w:space="0" w:color="auto"/>
            <w:bottom w:val="none" w:sz="0" w:space="0" w:color="auto"/>
            <w:right w:val="none" w:sz="0" w:space="0" w:color="auto"/>
          </w:divBdr>
        </w:div>
        <w:div w:id="1402363858">
          <w:marLeft w:val="480"/>
          <w:marRight w:val="0"/>
          <w:marTop w:val="0"/>
          <w:marBottom w:val="0"/>
          <w:divBdr>
            <w:top w:val="none" w:sz="0" w:space="0" w:color="auto"/>
            <w:left w:val="none" w:sz="0" w:space="0" w:color="auto"/>
            <w:bottom w:val="none" w:sz="0" w:space="0" w:color="auto"/>
            <w:right w:val="none" w:sz="0" w:space="0" w:color="auto"/>
          </w:divBdr>
        </w:div>
        <w:div w:id="419761596">
          <w:marLeft w:val="480"/>
          <w:marRight w:val="0"/>
          <w:marTop w:val="0"/>
          <w:marBottom w:val="0"/>
          <w:divBdr>
            <w:top w:val="none" w:sz="0" w:space="0" w:color="auto"/>
            <w:left w:val="none" w:sz="0" w:space="0" w:color="auto"/>
            <w:bottom w:val="none" w:sz="0" w:space="0" w:color="auto"/>
            <w:right w:val="none" w:sz="0" w:space="0" w:color="auto"/>
          </w:divBdr>
        </w:div>
        <w:div w:id="1903104084">
          <w:marLeft w:val="480"/>
          <w:marRight w:val="0"/>
          <w:marTop w:val="0"/>
          <w:marBottom w:val="0"/>
          <w:divBdr>
            <w:top w:val="none" w:sz="0" w:space="0" w:color="auto"/>
            <w:left w:val="none" w:sz="0" w:space="0" w:color="auto"/>
            <w:bottom w:val="none" w:sz="0" w:space="0" w:color="auto"/>
            <w:right w:val="none" w:sz="0" w:space="0" w:color="auto"/>
          </w:divBdr>
        </w:div>
        <w:div w:id="1813793433">
          <w:marLeft w:val="480"/>
          <w:marRight w:val="0"/>
          <w:marTop w:val="0"/>
          <w:marBottom w:val="0"/>
          <w:divBdr>
            <w:top w:val="none" w:sz="0" w:space="0" w:color="auto"/>
            <w:left w:val="none" w:sz="0" w:space="0" w:color="auto"/>
            <w:bottom w:val="none" w:sz="0" w:space="0" w:color="auto"/>
            <w:right w:val="none" w:sz="0" w:space="0" w:color="auto"/>
          </w:divBdr>
        </w:div>
        <w:div w:id="1990936261">
          <w:marLeft w:val="480"/>
          <w:marRight w:val="0"/>
          <w:marTop w:val="0"/>
          <w:marBottom w:val="0"/>
          <w:divBdr>
            <w:top w:val="none" w:sz="0" w:space="0" w:color="auto"/>
            <w:left w:val="none" w:sz="0" w:space="0" w:color="auto"/>
            <w:bottom w:val="none" w:sz="0" w:space="0" w:color="auto"/>
            <w:right w:val="none" w:sz="0" w:space="0" w:color="auto"/>
          </w:divBdr>
        </w:div>
        <w:div w:id="418869956">
          <w:marLeft w:val="480"/>
          <w:marRight w:val="0"/>
          <w:marTop w:val="0"/>
          <w:marBottom w:val="0"/>
          <w:divBdr>
            <w:top w:val="none" w:sz="0" w:space="0" w:color="auto"/>
            <w:left w:val="none" w:sz="0" w:space="0" w:color="auto"/>
            <w:bottom w:val="none" w:sz="0" w:space="0" w:color="auto"/>
            <w:right w:val="none" w:sz="0" w:space="0" w:color="auto"/>
          </w:divBdr>
        </w:div>
        <w:div w:id="1805653445">
          <w:marLeft w:val="480"/>
          <w:marRight w:val="0"/>
          <w:marTop w:val="0"/>
          <w:marBottom w:val="0"/>
          <w:divBdr>
            <w:top w:val="none" w:sz="0" w:space="0" w:color="auto"/>
            <w:left w:val="none" w:sz="0" w:space="0" w:color="auto"/>
            <w:bottom w:val="none" w:sz="0" w:space="0" w:color="auto"/>
            <w:right w:val="none" w:sz="0" w:space="0" w:color="auto"/>
          </w:divBdr>
        </w:div>
        <w:div w:id="1035548154">
          <w:marLeft w:val="480"/>
          <w:marRight w:val="0"/>
          <w:marTop w:val="0"/>
          <w:marBottom w:val="0"/>
          <w:divBdr>
            <w:top w:val="none" w:sz="0" w:space="0" w:color="auto"/>
            <w:left w:val="none" w:sz="0" w:space="0" w:color="auto"/>
            <w:bottom w:val="none" w:sz="0" w:space="0" w:color="auto"/>
            <w:right w:val="none" w:sz="0" w:space="0" w:color="auto"/>
          </w:divBdr>
        </w:div>
        <w:div w:id="1151140671">
          <w:marLeft w:val="480"/>
          <w:marRight w:val="0"/>
          <w:marTop w:val="0"/>
          <w:marBottom w:val="0"/>
          <w:divBdr>
            <w:top w:val="none" w:sz="0" w:space="0" w:color="auto"/>
            <w:left w:val="none" w:sz="0" w:space="0" w:color="auto"/>
            <w:bottom w:val="none" w:sz="0" w:space="0" w:color="auto"/>
            <w:right w:val="none" w:sz="0" w:space="0" w:color="auto"/>
          </w:divBdr>
        </w:div>
        <w:div w:id="562984302">
          <w:marLeft w:val="480"/>
          <w:marRight w:val="0"/>
          <w:marTop w:val="0"/>
          <w:marBottom w:val="0"/>
          <w:divBdr>
            <w:top w:val="none" w:sz="0" w:space="0" w:color="auto"/>
            <w:left w:val="none" w:sz="0" w:space="0" w:color="auto"/>
            <w:bottom w:val="none" w:sz="0" w:space="0" w:color="auto"/>
            <w:right w:val="none" w:sz="0" w:space="0" w:color="auto"/>
          </w:divBdr>
        </w:div>
        <w:div w:id="972173236">
          <w:marLeft w:val="480"/>
          <w:marRight w:val="0"/>
          <w:marTop w:val="0"/>
          <w:marBottom w:val="0"/>
          <w:divBdr>
            <w:top w:val="none" w:sz="0" w:space="0" w:color="auto"/>
            <w:left w:val="none" w:sz="0" w:space="0" w:color="auto"/>
            <w:bottom w:val="none" w:sz="0" w:space="0" w:color="auto"/>
            <w:right w:val="none" w:sz="0" w:space="0" w:color="auto"/>
          </w:divBdr>
        </w:div>
      </w:divsChild>
    </w:div>
    <w:div w:id="847789572">
      <w:bodyDiv w:val="1"/>
      <w:marLeft w:val="0"/>
      <w:marRight w:val="0"/>
      <w:marTop w:val="0"/>
      <w:marBottom w:val="0"/>
      <w:divBdr>
        <w:top w:val="none" w:sz="0" w:space="0" w:color="auto"/>
        <w:left w:val="none" w:sz="0" w:space="0" w:color="auto"/>
        <w:bottom w:val="none" w:sz="0" w:space="0" w:color="auto"/>
        <w:right w:val="none" w:sz="0" w:space="0" w:color="auto"/>
      </w:divBdr>
      <w:divsChild>
        <w:div w:id="1319531350">
          <w:marLeft w:val="480"/>
          <w:marRight w:val="0"/>
          <w:marTop w:val="0"/>
          <w:marBottom w:val="0"/>
          <w:divBdr>
            <w:top w:val="none" w:sz="0" w:space="0" w:color="auto"/>
            <w:left w:val="none" w:sz="0" w:space="0" w:color="auto"/>
            <w:bottom w:val="none" w:sz="0" w:space="0" w:color="auto"/>
            <w:right w:val="none" w:sz="0" w:space="0" w:color="auto"/>
          </w:divBdr>
        </w:div>
        <w:div w:id="1303460123">
          <w:marLeft w:val="480"/>
          <w:marRight w:val="0"/>
          <w:marTop w:val="0"/>
          <w:marBottom w:val="0"/>
          <w:divBdr>
            <w:top w:val="none" w:sz="0" w:space="0" w:color="auto"/>
            <w:left w:val="none" w:sz="0" w:space="0" w:color="auto"/>
            <w:bottom w:val="none" w:sz="0" w:space="0" w:color="auto"/>
            <w:right w:val="none" w:sz="0" w:space="0" w:color="auto"/>
          </w:divBdr>
        </w:div>
        <w:div w:id="1518501493">
          <w:marLeft w:val="480"/>
          <w:marRight w:val="0"/>
          <w:marTop w:val="0"/>
          <w:marBottom w:val="0"/>
          <w:divBdr>
            <w:top w:val="none" w:sz="0" w:space="0" w:color="auto"/>
            <w:left w:val="none" w:sz="0" w:space="0" w:color="auto"/>
            <w:bottom w:val="none" w:sz="0" w:space="0" w:color="auto"/>
            <w:right w:val="none" w:sz="0" w:space="0" w:color="auto"/>
          </w:divBdr>
        </w:div>
        <w:div w:id="2089186180">
          <w:marLeft w:val="480"/>
          <w:marRight w:val="0"/>
          <w:marTop w:val="0"/>
          <w:marBottom w:val="0"/>
          <w:divBdr>
            <w:top w:val="none" w:sz="0" w:space="0" w:color="auto"/>
            <w:left w:val="none" w:sz="0" w:space="0" w:color="auto"/>
            <w:bottom w:val="none" w:sz="0" w:space="0" w:color="auto"/>
            <w:right w:val="none" w:sz="0" w:space="0" w:color="auto"/>
          </w:divBdr>
        </w:div>
        <w:div w:id="1055274179">
          <w:marLeft w:val="480"/>
          <w:marRight w:val="0"/>
          <w:marTop w:val="0"/>
          <w:marBottom w:val="0"/>
          <w:divBdr>
            <w:top w:val="none" w:sz="0" w:space="0" w:color="auto"/>
            <w:left w:val="none" w:sz="0" w:space="0" w:color="auto"/>
            <w:bottom w:val="none" w:sz="0" w:space="0" w:color="auto"/>
            <w:right w:val="none" w:sz="0" w:space="0" w:color="auto"/>
          </w:divBdr>
        </w:div>
        <w:div w:id="614287742">
          <w:marLeft w:val="480"/>
          <w:marRight w:val="0"/>
          <w:marTop w:val="0"/>
          <w:marBottom w:val="0"/>
          <w:divBdr>
            <w:top w:val="none" w:sz="0" w:space="0" w:color="auto"/>
            <w:left w:val="none" w:sz="0" w:space="0" w:color="auto"/>
            <w:bottom w:val="none" w:sz="0" w:space="0" w:color="auto"/>
            <w:right w:val="none" w:sz="0" w:space="0" w:color="auto"/>
          </w:divBdr>
        </w:div>
        <w:div w:id="128206669">
          <w:marLeft w:val="480"/>
          <w:marRight w:val="0"/>
          <w:marTop w:val="0"/>
          <w:marBottom w:val="0"/>
          <w:divBdr>
            <w:top w:val="none" w:sz="0" w:space="0" w:color="auto"/>
            <w:left w:val="none" w:sz="0" w:space="0" w:color="auto"/>
            <w:bottom w:val="none" w:sz="0" w:space="0" w:color="auto"/>
            <w:right w:val="none" w:sz="0" w:space="0" w:color="auto"/>
          </w:divBdr>
        </w:div>
        <w:div w:id="2114741986">
          <w:marLeft w:val="480"/>
          <w:marRight w:val="0"/>
          <w:marTop w:val="0"/>
          <w:marBottom w:val="0"/>
          <w:divBdr>
            <w:top w:val="none" w:sz="0" w:space="0" w:color="auto"/>
            <w:left w:val="none" w:sz="0" w:space="0" w:color="auto"/>
            <w:bottom w:val="none" w:sz="0" w:space="0" w:color="auto"/>
            <w:right w:val="none" w:sz="0" w:space="0" w:color="auto"/>
          </w:divBdr>
        </w:div>
        <w:div w:id="9917059">
          <w:marLeft w:val="480"/>
          <w:marRight w:val="0"/>
          <w:marTop w:val="0"/>
          <w:marBottom w:val="0"/>
          <w:divBdr>
            <w:top w:val="none" w:sz="0" w:space="0" w:color="auto"/>
            <w:left w:val="none" w:sz="0" w:space="0" w:color="auto"/>
            <w:bottom w:val="none" w:sz="0" w:space="0" w:color="auto"/>
            <w:right w:val="none" w:sz="0" w:space="0" w:color="auto"/>
          </w:divBdr>
        </w:div>
        <w:div w:id="122967149">
          <w:marLeft w:val="480"/>
          <w:marRight w:val="0"/>
          <w:marTop w:val="0"/>
          <w:marBottom w:val="0"/>
          <w:divBdr>
            <w:top w:val="none" w:sz="0" w:space="0" w:color="auto"/>
            <w:left w:val="none" w:sz="0" w:space="0" w:color="auto"/>
            <w:bottom w:val="none" w:sz="0" w:space="0" w:color="auto"/>
            <w:right w:val="none" w:sz="0" w:space="0" w:color="auto"/>
          </w:divBdr>
        </w:div>
        <w:div w:id="8414313">
          <w:marLeft w:val="480"/>
          <w:marRight w:val="0"/>
          <w:marTop w:val="0"/>
          <w:marBottom w:val="0"/>
          <w:divBdr>
            <w:top w:val="none" w:sz="0" w:space="0" w:color="auto"/>
            <w:left w:val="none" w:sz="0" w:space="0" w:color="auto"/>
            <w:bottom w:val="none" w:sz="0" w:space="0" w:color="auto"/>
            <w:right w:val="none" w:sz="0" w:space="0" w:color="auto"/>
          </w:divBdr>
        </w:div>
        <w:div w:id="956136343">
          <w:marLeft w:val="480"/>
          <w:marRight w:val="0"/>
          <w:marTop w:val="0"/>
          <w:marBottom w:val="0"/>
          <w:divBdr>
            <w:top w:val="none" w:sz="0" w:space="0" w:color="auto"/>
            <w:left w:val="none" w:sz="0" w:space="0" w:color="auto"/>
            <w:bottom w:val="none" w:sz="0" w:space="0" w:color="auto"/>
            <w:right w:val="none" w:sz="0" w:space="0" w:color="auto"/>
          </w:divBdr>
        </w:div>
        <w:div w:id="1899854139">
          <w:marLeft w:val="480"/>
          <w:marRight w:val="0"/>
          <w:marTop w:val="0"/>
          <w:marBottom w:val="0"/>
          <w:divBdr>
            <w:top w:val="none" w:sz="0" w:space="0" w:color="auto"/>
            <w:left w:val="none" w:sz="0" w:space="0" w:color="auto"/>
            <w:bottom w:val="none" w:sz="0" w:space="0" w:color="auto"/>
            <w:right w:val="none" w:sz="0" w:space="0" w:color="auto"/>
          </w:divBdr>
        </w:div>
        <w:div w:id="1896576958">
          <w:marLeft w:val="480"/>
          <w:marRight w:val="0"/>
          <w:marTop w:val="0"/>
          <w:marBottom w:val="0"/>
          <w:divBdr>
            <w:top w:val="none" w:sz="0" w:space="0" w:color="auto"/>
            <w:left w:val="none" w:sz="0" w:space="0" w:color="auto"/>
            <w:bottom w:val="none" w:sz="0" w:space="0" w:color="auto"/>
            <w:right w:val="none" w:sz="0" w:space="0" w:color="auto"/>
          </w:divBdr>
        </w:div>
        <w:div w:id="1794247320">
          <w:marLeft w:val="480"/>
          <w:marRight w:val="0"/>
          <w:marTop w:val="0"/>
          <w:marBottom w:val="0"/>
          <w:divBdr>
            <w:top w:val="none" w:sz="0" w:space="0" w:color="auto"/>
            <w:left w:val="none" w:sz="0" w:space="0" w:color="auto"/>
            <w:bottom w:val="none" w:sz="0" w:space="0" w:color="auto"/>
            <w:right w:val="none" w:sz="0" w:space="0" w:color="auto"/>
          </w:divBdr>
        </w:div>
        <w:div w:id="1745251774">
          <w:marLeft w:val="480"/>
          <w:marRight w:val="0"/>
          <w:marTop w:val="0"/>
          <w:marBottom w:val="0"/>
          <w:divBdr>
            <w:top w:val="none" w:sz="0" w:space="0" w:color="auto"/>
            <w:left w:val="none" w:sz="0" w:space="0" w:color="auto"/>
            <w:bottom w:val="none" w:sz="0" w:space="0" w:color="auto"/>
            <w:right w:val="none" w:sz="0" w:space="0" w:color="auto"/>
          </w:divBdr>
        </w:div>
      </w:divsChild>
    </w:div>
    <w:div w:id="851338115">
      <w:bodyDiv w:val="1"/>
      <w:marLeft w:val="0"/>
      <w:marRight w:val="0"/>
      <w:marTop w:val="0"/>
      <w:marBottom w:val="0"/>
      <w:divBdr>
        <w:top w:val="none" w:sz="0" w:space="0" w:color="auto"/>
        <w:left w:val="none" w:sz="0" w:space="0" w:color="auto"/>
        <w:bottom w:val="none" w:sz="0" w:space="0" w:color="auto"/>
        <w:right w:val="none" w:sz="0" w:space="0" w:color="auto"/>
      </w:divBdr>
    </w:div>
    <w:div w:id="869343507">
      <w:bodyDiv w:val="1"/>
      <w:marLeft w:val="0"/>
      <w:marRight w:val="0"/>
      <w:marTop w:val="0"/>
      <w:marBottom w:val="0"/>
      <w:divBdr>
        <w:top w:val="none" w:sz="0" w:space="0" w:color="auto"/>
        <w:left w:val="none" w:sz="0" w:space="0" w:color="auto"/>
        <w:bottom w:val="none" w:sz="0" w:space="0" w:color="auto"/>
        <w:right w:val="none" w:sz="0" w:space="0" w:color="auto"/>
      </w:divBdr>
    </w:div>
    <w:div w:id="877010367">
      <w:bodyDiv w:val="1"/>
      <w:marLeft w:val="0"/>
      <w:marRight w:val="0"/>
      <w:marTop w:val="0"/>
      <w:marBottom w:val="0"/>
      <w:divBdr>
        <w:top w:val="none" w:sz="0" w:space="0" w:color="auto"/>
        <w:left w:val="none" w:sz="0" w:space="0" w:color="auto"/>
        <w:bottom w:val="none" w:sz="0" w:space="0" w:color="auto"/>
        <w:right w:val="none" w:sz="0" w:space="0" w:color="auto"/>
      </w:divBdr>
      <w:divsChild>
        <w:div w:id="2108844289">
          <w:marLeft w:val="480"/>
          <w:marRight w:val="0"/>
          <w:marTop w:val="0"/>
          <w:marBottom w:val="0"/>
          <w:divBdr>
            <w:top w:val="none" w:sz="0" w:space="0" w:color="auto"/>
            <w:left w:val="none" w:sz="0" w:space="0" w:color="auto"/>
            <w:bottom w:val="none" w:sz="0" w:space="0" w:color="auto"/>
            <w:right w:val="none" w:sz="0" w:space="0" w:color="auto"/>
          </w:divBdr>
        </w:div>
        <w:div w:id="2027051285">
          <w:marLeft w:val="480"/>
          <w:marRight w:val="0"/>
          <w:marTop w:val="0"/>
          <w:marBottom w:val="0"/>
          <w:divBdr>
            <w:top w:val="none" w:sz="0" w:space="0" w:color="auto"/>
            <w:left w:val="none" w:sz="0" w:space="0" w:color="auto"/>
            <w:bottom w:val="none" w:sz="0" w:space="0" w:color="auto"/>
            <w:right w:val="none" w:sz="0" w:space="0" w:color="auto"/>
          </w:divBdr>
        </w:div>
        <w:div w:id="469833125">
          <w:marLeft w:val="480"/>
          <w:marRight w:val="0"/>
          <w:marTop w:val="0"/>
          <w:marBottom w:val="0"/>
          <w:divBdr>
            <w:top w:val="none" w:sz="0" w:space="0" w:color="auto"/>
            <w:left w:val="none" w:sz="0" w:space="0" w:color="auto"/>
            <w:bottom w:val="none" w:sz="0" w:space="0" w:color="auto"/>
            <w:right w:val="none" w:sz="0" w:space="0" w:color="auto"/>
          </w:divBdr>
        </w:div>
        <w:div w:id="1603995425">
          <w:marLeft w:val="480"/>
          <w:marRight w:val="0"/>
          <w:marTop w:val="0"/>
          <w:marBottom w:val="0"/>
          <w:divBdr>
            <w:top w:val="none" w:sz="0" w:space="0" w:color="auto"/>
            <w:left w:val="none" w:sz="0" w:space="0" w:color="auto"/>
            <w:bottom w:val="none" w:sz="0" w:space="0" w:color="auto"/>
            <w:right w:val="none" w:sz="0" w:space="0" w:color="auto"/>
          </w:divBdr>
        </w:div>
        <w:div w:id="363290525">
          <w:marLeft w:val="480"/>
          <w:marRight w:val="0"/>
          <w:marTop w:val="0"/>
          <w:marBottom w:val="0"/>
          <w:divBdr>
            <w:top w:val="none" w:sz="0" w:space="0" w:color="auto"/>
            <w:left w:val="none" w:sz="0" w:space="0" w:color="auto"/>
            <w:bottom w:val="none" w:sz="0" w:space="0" w:color="auto"/>
            <w:right w:val="none" w:sz="0" w:space="0" w:color="auto"/>
          </w:divBdr>
        </w:div>
      </w:divsChild>
    </w:div>
    <w:div w:id="904754841">
      <w:bodyDiv w:val="1"/>
      <w:marLeft w:val="0"/>
      <w:marRight w:val="0"/>
      <w:marTop w:val="0"/>
      <w:marBottom w:val="0"/>
      <w:divBdr>
        <w:top w:val="none" w:sz="0" w:space="0" w:color="auto"/>
        <w:left w:val="none" w:sz="0" w:space="0" w:color="auto"/>
        <w:bottom w:val="none" w:sz="0" w:space="0" w:color="auto"/>
        <w:right w:val="none" w:sz="0" w:space="0" w:color="auto"/>
      </w:divBdr>
      <w:divsChild>
        <w:div w:id="125854753">
          <w:marLeft w:val="480"/>
          <w:marRight w:val="0"/>
          <w:marTop w:val="0"/>
          <w:marBottom w:val="0"/>
          <w:divBdr>
            <w:top w:val="none" w:sz="0" w:space="0" w:color="auto"/>
            <w:left w:val="none" w:sz="0" w:space="0" w:color="auto"/>
            <w:bottom w:val="none" w:sz="0" w:space="0" w:color="auto"/>
            <w:right w:val="none" w:sz="0" w:space="0" w:color="auto"/>
          </w:divBdr>
        </w:div>
        <w:div w:id="2104647450">
          <w:marLeft w:val="480"/>
          <w:marRight w:val="0"/>
          <w:marTop w:val="0"/>
          <w:marBottom w:val="0"/>
          <w:divBdr>
            <w:top w:val="none" w:sz="0" w:space="0" w:color="auto"/>
            <w:left w:val="none" w:sz="0" w:space="0" w:color="auto"/>
            <w:bottom w:val="none" w:sz="0" w:space="0" w:color="auto"/>
            <w:right w:val="none" w:sz="0" w:space="0" w:color="auto"/>
          </w:divBdr>
        </w:div>
        <w:div w:id="326910040">
          <w:marLeft w:val="480"/>
          <w:marRight w:val="0"/>
          <w:marTop w:val="0"/>
          <w:marBottom w:val="0"/>
          <w:divBdr>
            <w:top w:val="none" w:sz="0" w:space="0" w:color="auto"/>
            <w:left w:val="none" w:sz="0" w:space="0" w:color="auto"/>
            <w:bottom w:val="none" w:sz="0" w:space="0" w:color="auto"/>
            <w:right w:val="none" w:sz="0" w:space="0" w:color="auto"/>
          </w:divBdr>
        </w:div>
        <w:div w:id="351078861">
          <w:marLeft w:val="480"/>
          <w:marRight w:val="0"/>
          <w:marTop w:val="0"/>
          <w:marBottom w:val="0"/>
          <w:divBdr>
            <w:top w:val="none" w:sz="0" w:space="0" w:color="auto"/>
            <w:left w:val="none" w:sz="0" w:space="0" w:color="auto"/>
            <w:bottom w:val="none" w:sz="0" w:space="0" w:color="auto"/>
            <w:right w:val="none" w:sz="0" w:space="0" w:color="auto"/>
          </w:divBdr>
        </w:div>
        <w:div w:id="89543727">
          <w:marLeft w:val="480"/>
          <w:marRight w:val="0"/>
          <w:marTop w:val="0"/>
          <w:marBottom w:val="0"/>
          <w:divBdr>
            <w:top w:val="none" w:sz="0" w:space="0" w:color="auto"/>
            <w:left w:val="none" w:sz="0" w:space="0" w:color="auto"/>
            <w:bottom w:val="none" w:sz="0" w:space="0" w:color="auto"/>
            <w:right w:val="none" w:sz="0" w:space="0" w:color="auto"/>
          </w:divBdr>
        </w:div>
        <w:div w:id="695039289">
          <w:marLeft w:val="480"/>
          <w:marRight w:val="0"/>
          <w:marTop w:val="0"/>
          <w:marBottom w:val="0"/>
          <w:divBdr>
            <w:top w:val="none" w:sz="0" w:space="0" w:color="auto"/>
            <w:left w:val="none" w:sz="0" w:space="0" w:color="auto"/>
            <w:bottom w:val="none" w:sz="0" w:space="0" w:color="auto"/>
            <w:right w:val="none" w:sz="0" w:space="0" w:color="auto"/>
          </w:divBdr>
        </w:div>
      </w:divsChild>
    </w:div>
    <w:div w:id="912663127">
      <w:bodyDiv w:val="1"/>
      <w:marLeft w:val="0"/>
      <w:marRight w:val="0"/>
      <w:marTop w:val="0"/>
      <w:marBottom w:val="0"/>
      <w:divBdr>
        <w:top w:val="none" w:sz="0" w:space="0" w:color="auto"/>
        <w:left w:val="none" w:sz="0" w:space="0" w:color="auto"/>
        <w:bottom w:val="none" w:sz="0" w:space="0" w:color="auto"/>
        <w:right w:val="none" w:sz="0" w:space="0" w:color="auto"/>
      </w:divBdr>
    </w:div>
    <w:div w:id="917835023">
      <w:bodyDiv w:val="1"/>
      <w:marLeft w:val="0"/>
      <w:marRight w:val="0"/>
      <w:marTop w:val="0"/>
      <w:marBottom w:val="0"/>
      <w:divBdr>
        <w:top w:val="none" w:sz="0" w:space="0" w:color="auto"/>
        <w:left w:val="none" w:sz="0" w:space="0" w:color="auto"/>
        <w:bottom w:val="none" w:sz="0" w:space="0" w:color="auto"/>
        <w:right w:val="none" w:sz="0" w:space="0" w:color="auto"/>
      </w:divBdr>
    </w:div>
    <w:div w:id="941064032">
      <w:bodyDiv w:val="1"/>
      <w:marLeft w:val="0"/>
      <w:marRight w:val="0"/>
      <w:marTop w:val="0"/>
      <w:marBottom w:val="0"/>
      <w:divBdr>
        <w:top w:val="none" w:sz="0" w:space="0" w:color="auto"/>
        <w:left w:val="none" w:sz="0" w:space="0" w:color="auto"/>
        <w:bottom w:val="none" w:sz="0" w:space="0" w:color="auto"/>
        <w:right w:val="none" w:sz="0" w:space="0" w:color="auto"/>
      </w:divBdr>
    </w:div>
    <w:div w:id="941911727">
      <w:bodyDiv w:val="1"/>
      <w:marLeft w:val="0"/>
      <w:marRight w:val="0"/>
      <w:marTop w:val="0"/>
      <w:marBottom w:val="0"/>
      <w:divBdr>
        <w:top w:val="none" w:sz="0" w:space="0" w:color="auto"/>
        <w:left w:val="none" w:sz="0" w:space="0" w:color="auto"/>
        <w:bottom w:val="none" w:sz="0" w:space="0" w:color="auto"/>
        <w:right w:val="none" w:sz="0" w:space="0" w:color="auto"/>
      </w:divBdr>
    </w:div>
    <w:div w:id="942417385">
      <w:bodyDiv w:val="1"/>
      <w:marLeft w:val="0"/>
      <w:marRight w:val="0"/>
      <w:marTop w:val="0"/>
      <w:marBottom w:val="0"/>
      <w:divBdr>
        <w:top w:val="none" w:sz="0" w:space="0" w:color="auto"/>
        <w:left w:val="none" w:sz="0" w:space="0" w:color="auto"/>
        <w:bottom w:val="none" w:sz="0" w:space="0" w:color="auto"/>
        <w:right w:val="none" w:sz="0" w:space="0" w:color="auto"/>
      </w:divBdr>
    </w:div>
    <w:div w:id="948125574">
      <w:bodyDiv w:val="1"/>
      <w:marLeft w:val="0"/>
      <w:marRight w:val="0"/>
      <w:marTop w:val="0"/>
      <w:marBottom w:val="0"/>
      <w:divBdr>
        <w:top w:val="none" w:sz="0" w:space="0" w:color="auto"/>
        <w:left w:val="none" w:sz="0" w:space="0" w:color="auto"/>
        <w:bottom w:val="none" w:sz="0" w:space="0" w:color="auto"/>
        <w:right w:val="none" w:sz="0" w:space="0" w:color="auto"/>
      </w:divBdr>
    </w:div>
    <w:div w:id="958417840">
      <w:bodyDiv w:val="1"/>
      <w:marLeft w:val="0"/>
      <w:marRight w:val="0"/>
      <w:marTop w:val="0"/>
      <w:marBottom w:val="0"/>
      <w:divBdr>
        <w:top w:val="none" w:sz="0" w:space="0" w:color="auto"/>
        <w:left w:val="none" w:sz="0" w:space="0" w:color="auto"/>
        <w:bottom w:val="none" w:sz="0" w:space="0" w:color="auto"/>
        <w:right w:val="none" w:sz="0" w:space="0" w:color="auto"/>
      </w:divBdr>
      <w:divsChild>
        <w:div w:id="1145046148">
          <w:marLeft w:val="480"/>
          <w:marRight w:val="0"/>
          <w:marTop w:val="0"/>
          <w:marBottom w:val="0"/>
          <w:divBdr>
            <w:top w:val="none" w:sz="0" w:space="0" w:color="auto"/>
            <w:left w:val="none" w:sz="0" w:space="0" w:color="auto"/>
            <w:bottom w:val="none" w:sz="0" w:space="0" w:color="auto"/>
            <w:right w:val="none" w:sz="0" w:space="0" w:color="auto"/>
          </w:divBdr>
        </w:div>
        <w:div w:id="974721314">
          <w:marLeft w:val="480"/>
          <w:marRight w:val="0"/>
          <w:marTop w:val="0"/>
          <w:marBottom w:val="0"/>
          <w:divBdr>
            <w:top w:val="none" w:sz="0" w:space="0" w:color="auto"/>
            <w:left w:val="none" w:sz="0" w:space="0" w:color="auto"/>
            <w:bottom w:val="none" w:sz="0" w:space="0" w:color="auto"/>
            <w:right w:val="none" w:sz="0" w:space="0" w:color="auto"/>
          </w:divBdr>
        </w:div>
        <w:div w:id="1658222276">
          <w:marLeft w:val="480"/>
          <w:marRight w:val="0"/>
          <w:marTop w:val="0"/>
          <w:marBottom w:val="0"/>
          <w:divBdr>
            <w:top w:val="none" w:sz="0" w:space="0" w:color="auto"/>
            <w:left w:val="none" w:sz="0" w:space="0" w:color="auto"/>
            <w:bottom w:val="none" w:sz="0" w:space="0" w:color="auto"/>
            <w:right w:val="none" w:sz="0" w:space="0" w:color="auto"/>
          </w:divBdr>
        </w:div>
        <w:div w:id="1904950246">
          <w:marLeft w:val="480"/>
          <w:marRight w:val="0"/>
          <w:marTop w:val="0"/>
          <w:marBottom w:val="0"/>
          <w:divBdr>
            <w:top w:val="none" w:sz="0" w:space="0" w:color="auto"/>
            <w:left w:val="none" w:sz="0" w:space="0" w:color="auto"/>
            <w:bottom w:val="none" w:sz="0" w:space="0" w:color="auto"/>
            <w:right w:val="none" w:sz="0" w:space="0" w:color="auto"/>
          </w:divBdr>
        </w:div>
        <w:div w:id="2122410032">
          <w:marLeft w:val="480"/>
          <w:marRight w:val="0"/>
          <w:marTop w:val="0"/>
          <w:marBottom w:val="0"/>
          <w:divBdr>
            <w:top w:val="none" w:sz="0" w:space="0" w:color="auto"/>
            <w:left w:val="none" w:sz="0" w:space="0" w:color="auto"/>
            <w:bottom w:val="none" w:sz="0" w:space="0" w:color="auto"/>
            <w:right w:val="none" w:sz="0" w:space="0" w:color="auto"/>
          </w:divBdr>
        </w:div>
        <w:div w:id="370306166">
          <w:marLeft w:val="480"/>
          <w:marRight w:val="0"/>
          <w:marTop w:val="0"/>
          <w:marBottom w:val="0"/>
          <w:divBdr>
            <w:top w:val="none" w:sz="0" w:space="0" w:color="auto"/>
            <w:left w:val="none" w:sz="0" w:space="0" w:color="auto"/>
            <w:bottom w:val="none" w:sz="0" w:space="0" w:color="auto"/>
            <w:right w:val="none" w:sz="0" w:space="0" w:color="auto"/>
          </w:divBdr>
        </w:div>
        <w:div w:id="167409084">
          <w:marLeft w:val="480"/>
          <w:marRight w:val="0"/>
          <w:marTop w:val="0"/>
          <w:marBottom w:val="0"/>
          <w:divBdr>
            <w:top w:val="none" w:sz="0" w:space="0" w:color="auto"/>
            <w:left w:val="none" w:sz="0" w:space="0" w:color="auto"/>
            <w:bottom w:val="none" w:sz="0" w:space="0" w:color="auto"/>
            <w:right w:val="none" w:sz="0" w:space="0" w:color="auto"/>
          </w:divBdr>
        </w:div>
        <w:div w:id="1641962255">
          <w:marLeft w:val="480"/>
          <w:marRight w:val="0"/>
          <w:marTop w:val="0"/>
          <w:marBottom w:val="0"/>
          <w:divBdr>
            <w:top w:val="none" w:sz="0" w:space="0" w:color="auto"/>
            <w:left w:val="none" w:sz="0" w:space="0" w:color="auto"/>
            <w:bottom w:val="none" w:sz="0" w:space="0" w:color="auto"/>
            <w:right w:val="none" w:sz="0" w:space="0" w:color="auto"/>
          </w:divBdr>
        </w:div>
        <w:div w:id="1612202904">
          <w:marLeft w:val="480"/>
          <w:marRight w:val="0"/>
          <w:marTop w:val="0"/>
          <w:marBottom w:val="0"/>
          <w:divBdr>
            <w:top w:val="none" w:sz="0" w:space="0" w:color="auto"/>
            <w:left w:val="none" w:sz="0" w:space="0" w:color="auto"/>
            <w:bottom w:val="none" w:sz="0" w:space="0" w:color="auto"/>
            <w:right w:val="none" w:sz="0" w:space="0" w:color="auto"/>
          </w:divBdr>
        </w:div>
        <w:div w:id="1142818824">
          <w:marLeft w:val="480"/>
          <w:marRight w:val="0"/>
          <w:marTop w:val="0"/>
          <w:marBottom w:val="0"/>
          <w:divBdr>
            <w:top w:val="none" w:sz="0" w:space="0" w:color="auto"/>
            <w:left w:val="none" w:sz="0" w:space="0" w:color="auto"/>
            <w:bottom w:val="none" w:sz="0" w:space="0" w:color="auto"/>
            <w:right w:val="none" w:sz="0" w:space="0" w:color="auto"/>
          </w:divBdr>
        </w:div>
        <w:div w:id="445583102">
          <w:marLeft w:val="480"/>
          <w:marRight w:val="0"/>
          <w:marTop w:val="0"/>
          <w:marBottom w:val="0"/>
          <w:divBdr>
            <w:top w:val="none" w:sz="0" w:space="0" w:color="auto"/>
            <w:left w:val="none" w:sz="0" w:space="0" w:color="auto"/>
            <w:bottom w:val="none" w:sz="0" w:space="0" w:color="auto"/>
            <w:right w:val="none" w:sz="0" w:space="0" w:color="auto"/>
          </w:divBdr>
        </w:div>
        <w:div w:id="1076323326">
          <w:marLeft w:val="480"/>
          <w:marRight w:val="0"/>
          <w:marTop w:val="0"/>
          <w:marBottom w:val="0"/>
          <w:divBdr>
            <w:top w:val="none" w:sz="0" w:space="0" w:color="auto"/>
            <w:left w:val="none" w:sz="0" w:space="0" w:color="auto"/>
            <w:bottom w:val="none" w:sz="0" w:space="0" w:color="auto"/>
            <w:right w:val="none" w:sz="0" w:space="0" w:color="auto"/>
          </w:divBdr>
        </w:div>
        <w:div w:id="635139982">
          <w:marLeft w:val="480"/>
          <w:marRight w:val="0"/>
          <w:marTop w:val="0"/>
          <w:marBottom w:val="0"/>
          <w:divBdr>
            <w:top w:val="none" w:sz="0" w:space="0" w:color="auto"/>
            <w:left w:val="none" w:sz="0" w:space="0" w:color="auto"/>
            <w:bottom w:val="none" w:sz="0" w:space="0" w:color="auto"/>
            <w:right w:val="none" w:sz="0" w:space="0" w:color="auto"/>
          </w:divBdr>
        </w:div>
        <w:div w:id="993219548">
          <w:marLeft w:val="480"/>
          <w:marRight w:val="0"/>
          <w:marTop w:val="0"/>
          <w:marBottom w:val="0"/>
          <w:divBdr>
            <w:top w:val="none" w:sz="0" w:space="0" w:color="auto"/>
            <w:left w:val="none" w:sz="0" w:space="0" w:color="auto"/>
            <w:bottom w:val="none" w:sz="0" w:space="0" w:color="auto"/>
            <w:right w:val="none" w:sz="0" w:space="0" w:color="auto"/>
          </w:divBdr>
        </w:div>
      </w:divsChild>
    </w:div>
    <w:div w:id="976565658">
      <w:bodyDiv w:val="1"/>
      <w:marLeft w:val="0"/>
      <w:marRight w:val="0"/>
      <w:marTop w:val="0"/>
      <w:marBottom w:val="0"/>
      <w:divBdr>
        <w:top w:val="none" w:sz="0" w:space="0" w:color="auto"/>
        <w:left w:val="none" w:sz="0" w:space="0" w:color="auto"/>
        <w:bottom w:val="none" w:sz="0" w:space="0" w:color="auto"/>
        <w:right w:val="none" w:sz="0" w:space="0" w:color="auto"/>
      </w:divBdr>
      <w:divsChild>
        <w:div w:id="1010640463">
          <w:marLeft w:val="480"/>
          <w:marRight w:val="0"/>
          <w:marTop w:val="0"/>
          <w:marBottom w:val="0"/>
          <w:divBdr>
            <w:top w:val="none" w:sz="0" w:space="0" w:color="auto"/>
            <w:left w:val="none" w:sz="0" w:space="0" w:color="auto"/>
            <w:bottom w:val="none" w:sz="0" w:space="0" w:color="auto"/>
            <w:right w:val="none" w:sz="0" w:space="0" w:color="auto"/>
          </w:divBdr>
        </w:div>
        <w:div w:id="1071196517">
          <w:marLeft w:val="480"/>
          <w:marRight w:val="0"/>
          <w:marTop w:val="0"/>
          <w:marBottom w:val="0"/>
          <w:divBdr>
            <w:top w:val="none" w:sz="0" w:space="0" w:color="auto"/>
            <w:left w:val="none" w:sz="0" w:space="0" w:color="auto"/>
            <w:bottom w:val="none" w:sz="0" w:space="0" w:color="auto"/>
            <w:right w:val="none" w:sz="0" w:space="0" w:color="auto"/>
          </w:divBdr>
        </w:div>
        <w:div w:id="248463779">
          <w:marLeft w:val="480"/>
          <w:marRight w:val="0"/>
          <w:marTop w:val="0"/>
          <w:marBottom w:val="0"/>
          <w:divBdr>
            <w:top w:val="none" w:sz="0" w:space="0" w:color="auto"/>
            <w:left w:val="none" w:sz="0" w:space="0" w:color="auto"/>
            <w:bottom w:val="none" w:sz="0" w:space="0" w:color="auto"/>
            <w:right w:val="none" w:sz="0" w:space="0" w:color="auto"/>
          </w:divBdr>
        </w:div>
        <w:div w:id="853420618">
          <w:marLeft w:val="480"/>
          <w:marRight w:val="0"/>
          <w:marTop w:val="0"/>
          <w:marBottom w:val="0"/>
          <w:divBdr>
            <w:top w:val="none" w:sz="0" w:space="0" w:color="auto"/>
            <w:left w:val="none" w:sz="0" w:space="0" w:color="auto"/>
            <w:bottom w:val="none" w:sz="0" w:space="0" w:color="auto"/>
            <w:right w:val="none" w:sz="0" w:space="0" w:color="auto"/>
          </w:divBdr>
        </w:div>
        <w:div w:id="1610969281">
          <w:marLeft w:val="480"/>
          <w:marRight w:val="0"/>
          <w:marTop w:val="0"/>
          <w:marBottom w:val="0"/>
          <w:divBdr>
            <w:top w:val="none" w:sz="0" w:space="0" w:color="auto"/>
            <w:left w:val="none" w:sz="0" w:space="0" w:color="auto"/>
            <w:bottom w:val="none" w:sz="0" w:space="0" w:color="auto"/>
            <w:right w:val="none" w:sz="0" w:space="0" w:color="auto"/>
          </w:divBdr>
        </w:div>
        <w:div w:id="1126654200">
          <w:marLeft w:val="480"/>
          <w:marRight w:val="0"/>
          <w:marTop w:val="0"/>
          <w:marBottom w:val="0"/>
          <w:divBdr>
            <w:top w:val="none" w:sz="0" w:space="0" w:color="auto"/>
            <w:left w:val="none" w:sz="0" w:space="0" w:color="auto"/>
            <w:bottom w:val="none" w:sz="0" w:space="0" w:color="auto"/>
            <w:right w:val="none" w:sz="0" w:space="0" w:color="auto"/>
          </w:divBdr>
        </w:div>
        <w:div w:id="790443339">
          <w:marLeft w:val="480"/>
          <w:marRight w:val="0"/>
          <w:marTop w:val="0"/>
          <w:marBottom w:val="0"/>
          <w:divBdr>
            <w:top w:val="none" w:sz="0" w:space="0" w:color="auto"/>
            <w:left w:val="none" w:sz="0" w:space="0" w:color="auto"/>
            <w:bottom w:val="none" w:sz="0" w:space="0" w:color="auto"/>
            <w:right w:val="none" w:sz="0" w:space="0" w:color="auto"/>
          </w:divBdr>
        </w:div>
        <w:div w:id="196893034">
          <w:marLeft w:val="480"/>
          <w:marRight w:val="0"/>
          <w:marTop w:val="0"/>
          <w:marBottom w:val="0"/>
          <w:divBdr>
            <w:top w:val="none" w:sz="0" w:space="0" w:color="auto"/>
            <w:left w:val="none" w:sz="0" w:space="0" w:color="auto"/>
            <w:bottom w:val="none" w:sz="0" w:space="0" w:color="auto"/>
            <w:right w:val="none" w:sz="0" w:space="0" w:color="auto"/>
          </w:divBdr>
        </w:div>
        <w:div w:id="1408108558">
          <w:marLeft w:val="480"/>
          <w:marRight w:val="0"/>
          <w:marTop w:val="0"/>
          <w:marBottom w:val="0"/>
          <w:divBdr>
            <w:top w:val="none" w:sz="0" w:space="0" w:color="auto"/>
            <w:left w:val="none" w:sz="0" w:space="0" w:color="auto"/>
            <w:bottom w:val="none" w:sz="0" w:space="0" w:color="auto"/>
            <w:right w:val="none" w:sz="0" w:space="0" w:color="auto"/>
          </w:divBdr>
        </w:div>
        <w:div w:id="423376757">
          <w:marLeft w:val="480"/>
          <w:marRight w:val="0"/>
          <w:marTop w:val="0"/>
          <w:marBottom w:val="0"/>
          <w:divBdr>
            <w:top w:val="none" w:sz="0" w:space="0" w:color="auto"/>
            <w:left w:val="none" w:sz="0" w:space="0" w:color="auto"/>
            <w:bottom w:val="none" w:sz="0" w:space="0" w:color="auto"/>
            <w:right w:val="none" w:sz="0" w:space="0" w:color="auto"/>
          </w:divBdr>
        </w:div>
        <w:div w:id="332489529">
          <w:marLeft w:val="480"/>
          <w:marRight w:val="0"/>
          <w:marTop w:val="0"/>
          <w:marBottom w:val="0"/>
          <w:divBdr>
            <w:top w:val="none" w:sz="0" w:space="0" w:color="auto"/>
            <w:left w:val="none" w:sz="0" w:space="0" w:color="auto"/>
            <w:bottom w:val="none" w:sz="0" w:space="0" w:color="auto"/>
            <w:right w:val="none" w:sz="0" w:space="0" w:color="auto"/>
          </w:divBdr>
        </w:div>
        <w:div w:id="844786492">
          <w:marLeft w:val="480"/>
          <w:marRight w:val="0"/>
          <w:marTop w:val="0"/>
          <w:marBottom w:val="0"/>
          <w:divBdr>
            <w:top w:val="none" w:sz="0" w:space="0" w:color="auto"/>
            <w:left w:val="none" w:sz="0" w:space="0" w:color="auto"/>
            <w:bottom w:val="none" w:sz="0" w:space="0" w:color="auto"/>
            <w:right w:val="none" w:sz="0" w:space="0" w:color="auto"/>
          </w:divBdr>
        </w:div>
        <w:div w:id="2055154869">
          <w:marLeft w:val="480"/>
          <w:marRight w:val="0"/>
          <w:marTop w:val="0"/>
          <w:marBottom w:val="0"/>
          <w:divBdr>
            <w:top w:val="none" w:sz="0" w:space="0" w:color="auto"/>
            <w:left w:val="none" w:sz="0" w:space="0" w:color="auto"/>
            <w:bottom w:val="none" w:sz="0" w:space="0" w:color="auto"/>
            <w:right w:val="none" w:sz="0" w:space="0" w:color="auto"/>
          </w:divBdr>
        </w:div>
        <w:div w:id="1090082073">
          <w:marLeft w:val="480"/>
          <w:marRight w:val="0"/>
          <w:marTop w:val="0"/>
          <w:marBottom w:val="0"/>
          <w:divBdr>
            <w:top w:val="none" w:sz="0" w:space="0" w:color="auto"/>
            <w:left w:val="none" w:sz="0" w:space="0" w:color="auto"/>
            <w:bottom w:val="none" w:sz="0" w:space="0" w:color="auto"/>
            <w:right w:val="none" w:sz="0" w:space="0" w:color="auto"/>
          </w:divBdr>
        </w:div>
      </w:divsChild>
    </w:div>
    <w:div w:id="978920795">
      <w:bodyDiv w:val="1"/>
      <w:marLeft w:val="0"/>
      <w:marRight w:val="0"/>
      <w:marTop w:val="0"/>
      <w:marBottom w:val="0"/>
      <w:divBdr>
        <w:top w:val="none" w:sz="0" w:space="0" w:color="auto"/>
        <w:left w:val="none" w:sz="0" w:space="0" w:color="auto"/>
        <w:bottom w:val="none" w:sz="0" w:space="0" w:color="auto"/>
        <w:right w:val="none" w:sz="0" w:space="0" w:color="auto"/>
      </w:divBdr>
    </w:div>
    <w:div w:id="984548492">
      <w:bodyDiv w:val="1"/>
      <w:marLeft w:val="0"/>
      <w:marRight w:val="0"/>
      <w:marTop w:val="0"/>
      <w:marBottom w:val="0"/>
      <w:divBdr>
        <w:top w:val="none" w:sz="0" w:space="0" w:color="auto"/>
        <w:left w:val="none" w:sz="0" w:space="0" w:color="auto"/>
        <w:bottom w:val="none" w:sz="0" w:space="0" w:color="auto"/>
        <w:right w:val="none" w:sz="0" w:space="0" w:color="auto"/>
      </w:divBdr>
      <w:divsChild>
        <w:div w:id="1195995364">
          <w:marLeft w:val="480"/>
          <w:marRight w:val="0"/>
          <w:marTop w:val="0"/>
          <w:marBottom w:val="0"/>
          <w:divBdr>
            <w:top w:val="none" w:sz="0" w:space="0" w:color="auto"/>
            <w:left w:val="none" w:sz="0" w:space="0" w:color="auto"/>
            <w:bottom w:val="none" w:sz="0" w:space="0" w:color="auto"/>
            <w:right w:val="none" w:sz="0" w:space="0" w:color="auto"/>
          </w:divBdr>
        </w:div>
        <w:div w:id="230390995">
          <w:marLeft w:val="480"/>
          <w:marRight w:val="0"/>
          <w:marTop w:val="0"/>
          <w:marBottom w:val="0"/>
          <w:divBdr>
            <w:top w:val="none" w:sz="0" w:space="0" w:color="auto"/>
            <w:left w:val="none" w:sz="0" w:space="0" w:color="auto"/>
            <w:bottom w:val="none" w:sz="0" w:space="0" w:color="auto"/>
            <w:right w:val="none" w:sz="0" w:space="0" w:color="auto"/>
          </w:divBdr>
        </w:div>
        <w:div w:id="1406344481">
          <w:marLeft w:val="480"/>
          <w:marRight w:val="0"/>
          <w:marTop w:val="0"/>
          <w:marBottom w:val="0"/>
          <w:divBdr>
            <w:top w:val="none" w:sz="0" w:space="0" w:color="auto"/>
            <w:left w:val="none" w:sz="0" w:space="0" w:color="auto"/>
            <w:bottom w:val="none" w:sz="0" w:space="0" w:color="auto"/>
            <w:right w:val="none" w:sz="0" w:space="0" w:color="auto"/>
          </w:divBdr>
        </w:div>
        <w:div w:id="238566760">
          <w:marLeft w:val="480"/>
          <w:marRight w:val="0"/>
          <w:marTop w:val="0"/>
          <w:marBottom w:val="0"/>
          <w:divBdr>
            <w:top w:val="none" w:sz="0" w:space="0" w:color="auto"/>
            <w:left w:val="none" w:sz="0" w:space="0" w:color="auto"/>
            <w:bottom w:val="none" w:sz="0" w:space="0" w:color="auto"/>
            <w:right w:val="none" w:sz="0" w:space="0" w:color="auto"/>
          </w:divBdr>
        </w:div>
        <w:div w:id="1751845892">
          <w:marLeft w:val="480"/>
          <w:marRight w:val="0"/>
          <w:marTop w:val="0"/>
          <w:marBottom w:val="0"/>
          <w:divBdr>
            <w:top w:val="none" w:sz="0" w:space="0" w:color="auto"/>
            <w:left w:val="none" w:sz="0" w:space="0" w:color="auto"/>
            <w:bottom w:val="none" w:sz="0" w:space="0" w:color="auto"/>
            <w:right w:val="none" w:sz="0" w:space="0" w:color="auto"/>
          </w:divBdr>
        </w:div>
        <w:div w:id="1894999415">
          <w:marLeft w:val="480"/>
          <w:marRight w:val="0"/>
          <w:marTop w:val="0"/>
          <w:marBottom w:val="0"/>
          <w:divBdr>
            <w:top w:val="none" w:sz="0" w:space="0" w:color="auto"/>
            <w:left w:val="none" w:sz="0" w:space="0" w:color="auto"/>
            <w:bottom w:val="none" w:sz="0" w:space="0" w:color="auto"/>
            <w:right w:val="none" w:sz="0" w:space="0" w:color="auto"/>
          </w:divBdr>
        </w:div>
      </w:divsChild>
    </w:div>
    <w:div w:id="998966886">
      <w:bodyDiv w:val="1"/>
      <w:marLeft w:val="0"/>
      <w:marRight w:val="0"/>
      <w:marTop w:val="0"/>
      <w:marBottom w:val="0"/>
      <w:divBdr>
        <w:top w:val="none" w:sz="0" w:space="0" w:color="auto"/>
        <w:left w:val="none" w:sz="0" w:space="0" w:color="auto"/>
        <w:bottom w:val="none" w:sz="0" w:space="0" w:color="auto"/>
        <w:right w:val="none" w:sz="0" w:space="0" w:color="auto"/>
      </w:divBdr>
      <w:divsChild>
        <w:div w:id="563879783">
          <w:marLeft w:val="480"/>
          <w:marRight w:val="0"/>
          <w:marTop w:val="0"/>
          <w:marBottom w:val="0"/>
          <w:divBdr>
            <w:top w:val="none" w:sz="0" w:space="0" w:color="auto"/>
            <w:left w:val="none" w:sz="0" w:space="0" w:color="auto"/>
            <w:bottom w:val="none" w:sz="0" w:space="0" w:color="auto"/>
            <w:right w:val="none" w:sz="0" w:space="0" w:color="auto"/>
          </w:divBdr>
        </w:div>
        <w:div w:id="965502437">
          <w:marLeft w:val="480"/>
          <w:marRight w:val="0"/>
          <w:marTop w:val="0"/>
          <w:marBottom w:val="0"/>
          <w:divBdr>
            <w:top w:val="none" w:sz="0" w:space="0" w:color="auto"/>
            <w:left w:val="none" w:sz="0" w:space="0" w:color="auto"/>
            <w:bottom w:val="none" w:sz="0" w:space="0" w:color="auto"/>
            <w:right w:val="none" w:sz="0" w:space="0" w:color="auto"/>
          </w:divBdr>
        </w:div>
        <w:div w:id="876626558">
          <w:marLeft w:val="480"/>
          <w:marRight w:val="0"/>
          <w:marTop w:val="0"/>
          <w:marBottom w:val="0"/>
          <w:divBdr>
            <w:top w:val="none" w:sz="0" w:space="0" w:color="auto"/>
            <w:left w:val="none" w:sz="0" w:space="0" w:color="auto"/>
            <w:bottom w:val="none" w:sz="0" w:space="0" w:color="auto"/>
            <w:right w:val="none" w:sz="0" w:space="0" w:color="auto"/>
          </w:divBdr>
        </w:div>
        <w:div w:id="1920940095">
          <w:marLeft w:val="480"/>
          <w:marRight w:val="0"/>
          <w:marTop w:val="0"/>
          <w:marBottom w:val="0"/>
          <w:divBdr>
            <w:top w:val="none" w:sz="0" w:space="0" w:color="auto"/>
            <w:left w:val="none" w:sz="0" w:space="0" w:color="auto"/>
            <w:bottom w:val="none" w:sz="0" w:space="0" w:color="auto"/>
            <w:right w:val="none" w:sz="0" w:space="0" w:color="auto"/>
          </w:divBdr>
        </w:div>
        <w:div w:id="1807576556">
          <w:marLeft w:val="480"/>
          <w:marRight w:val="0"/>
          <w:marTop w:val="0"/>
          <w:marBottom w:val="0"/>
          <w:divBdr>
            <w:top w:val="none" w:sz="0" w:space="0" w:color="auto"/>
            <w:left w:val="none" w:sz="0" w:space="0" w:color="auto"/>
            <w:bottom w:val="none" w:sz="0" w:space="0" w:color="auto"/>
            <w:right w:val="none" w:sz="0" w:space="0" w:color="auto"/>
          </w:divBdr>
        </w:div>
        <w:div w:id="334456128">
          <w:marLeft w:val="480"/>
          <w:marRight w:val="0"/>
          <w:marTop w:val="0"/>
          <w:marBottom w:val="0"/>
          <w:divBdr>
            <w:top w:val="none" w:sz="0" w:space="0" w:color="auto"/>
            <w:left w:val="none" w:sz="0" w:space="0" w:color="auto"/>
            <w:bottom w:val="none" w:sz="0" w:space="0" w:color="auto"/>
            <w:right w:val="none" w:sz="0" w:space="0" w:color="auto"/>
          </w:divBdr>
        </w:div>
        <w:div w:id="1658847714">
          <w:marLeft w:val="480"/>
          <w:marRight w:val="0"/>
          <w:marTop w:val="0"/>
          <w:marBottom w:val="0"/>
          <w:divBdr>
            <w:top w:val="none" w:sz="0" w:space="0" w:color="auto"/>
            <w:left w:val="none" w:sz="0" w:space="0" w:color="auto"/>
            <w:bottom w:val="none" w:sz="0" w:space="0" w:color="auto"/>
            <w:right w:val="none" w:sz="0" w:space="0" w:color="auto"/>
          </w:divBdr>
        </w:div>
        <w:div w:id="1249928592">
          <w:marLeft w:val="480"/>
          <w:marRight w:val="0"/>
          <w:marTop w:val="0"/>
          <w:marBottom w:val="0"/>
          <w:divBdr>
            <w:top w:val="none" w:sz="0" w:space="0" w:color="auto"/>
            <w:left w:val="none" w:sz="0" w:space="0" w:color="auto"/>
            <w:bottom w:val="none" w:sz="0" w:space="0" w:color="auto"/>
            <w:right w:val="none" w:sz="0" w:space="0" w:color="auto"/>
          </w:divBdr>
        </w:div>
        <w:div w:id="1630745245">
          <w:marLeft w:val="480"/>
          <w:marRight w:val="0"/>
          <w:marTop w:val="0"/>
          <w:marBottom w:val="0"/>
          <w:divBdr>
            <w:top w:val="none" w:sz="0" w:space="0" w:color="auto"/>
            <w:left w:val="none" w:sz="0" w:space="0" w:color="auto"/>
            <w:bottom w:val="none" w:sz="0" w:space="0" w:color="auto"/>
            <w:right w:val="none" w:sz="0" w:space="0" w:color="auto"/>
          </w:divBdr>
        </w:div>
      </w:divsChild>
    </w:div>
    <w:div w:id="1000616981">
      <w:bodyDiv w:val="1"/>
      <w:marLeft w:val="0"/>
      <w:marRight w:val="0"/>
      <w:marTop w:val="0"/>
      <w:marBottom w:val="0"/>
      <w:divBdr>
        <w:top w:val="none" w:sz="0" w:space="0" w:color="auto"/>
        <w:left w:val="none" w:sz="0" w:space="0" w:color="auto"/>
        <w:bottom w:val="none" w:sz="0" w:space="0" w:color="auto"/>
        <w:right w:val="none" w:sz="0" w:space="0" w:color="auto"/>
      </w:divBdr>
    </w:div>
    <w:div w:id="1001815036">
      <w:bodyDiv w:val="1"/>
      <w:marLeft w:val="0"/>
      <w:marRight w:val="0"/>
      <w:marTop w:val="0"/>
      <w:marBottom w:val="0"/>
      <w:divBdr>
        <w:top w:val="none" w:sz="0" w:space="0" w:color="auto"/>
        <w:left w:val="none" w:sz="0" w:space="0" w:color="auto"/>
        <w:bottom w:val="none" w:sz="0" w:space="0" w:color="auto"/>
        <w:right w:val="none" w:sz="0" w:space="0" w:color="auto"/>
      </w:divBdr>
    </w:div>
    <w:div w:id="1009867875">
      <w:bodyDiv w:val="1"/>
      <w:marLeft w:val="0"/>
      <w:marRight w:val="0"/>
      <w:marTop w:val="0"/>
      <w:marBottom w:val="0"/>
      <w:divBdr>
        <w:top w:val="none" w:sz="0" w:space="0" w:color="auto"/>
        <w:left w:val="none" w:sz="0" w:space="0" w:color="auto"/>
        <w:bottom w:val="none" w:sz="0" w:space="0" w:color="auto"/>
        <w:right w:val="none" w:sz="0" w:space="0" w:color="auto"/>
      </w:divBdr>
      <w:divsChild>
        <w:div w:id="1666131427">
          <w:marLeft w:val="480"/>
          <w:marRight w:val="0"/>
          <w:marTop w:val="0"/>
          <w:marBottom w:val="0"/>
          <w:divBdr>
            <w:top w:val="none" w:sz="0" w:space="0" w:color="auto"/>
            <w:left w:val="none" w:sz="0" w:space="0" w:color="auto"/>
            <w:bottom w:val="none" w:sz="0" w:space="0" w:color="auto"/>
            <w:right w:val="none" w:sz="0" w:space="0" w:color="auto"/>
          </w:divBdr>
        </w:div>
        <w:div w:id="262688066">
          <w:marLeft w:val="480"/>
          <w:marRight w:val="0"/>
          <w:marTop w:val="0"/>
          <w:marBottom w:val="0"/>
          <w:divBdr>
            <w:top w:val="none" w:sz="0" w:space="0" w:color="auto"/>
            <w:left w:val="none" w:sz="0" w:space="0" w:color="auto"/>
            <w:bottom w:val="none" w:sz="0" w:space="0" w:color="auto"/>
            <w:right w:val="none" w:sz="0" w:space="0" w:color="auto"/>
          </w:divBdr>
        </w:div>
        <w:div w:id="2022704882">
          <w:marLeft w:val="480"/>
          <w:marRight w:val="0"/>
          <w:marTop w:val="0"/>
          <w:marBottom w:val="0"/>
          <w:divBdr>
            <w:top w:val="none" w:sz="0" w:space="0" w:color="auto"/>
            <w:left w:val="none" w:sz="0" w:space="0" w:color="auto"/>
            <w:bottom w:val="none" w:sz="0" w:space="0" w:color="auto"/>
            <w:right w:val="none" w:sz="0" w:space="0" w:color="auto"/>
          </w:divBdr>
        </w:div>
        <w:div w:id="2069526238">
          <w:marLeft w:val="480"/>
          <w:marRight w:val="0"/>
          <w:marTop w:val="0"/>
          <w:marBottom w:val="0"/>
          <w:divBdr>
            <w:top w:val="none" w:sz="0" w:space="0" w:color="auto"/>
            <w:left w:val="none" w:sz="0" w:space="0" w:color="auto"/>
            <w:bottom w:val="none" w:sz="0" w:space="0" w:color="auto"/>
            <w:right w:val="none" w:sz="0" w:space="0" w:color="auto"/>
          </w:divBdr>
        </w:div>
      </w:divsChild>
    </w:div>
    <w:div w:id="1022899692">
      <w:bodyDiv w:val="1"/>
      <w:marLeft w:val="0"/>
      <w:marRight w:val="0"/>
      <w:marTop w:val="0"/>
      <w:marBottom w:val="0"/>
      <w:divBdr>
        <w:top w:val="none" w:sz="0" w:space="0" w:color="auto"/>
        <w:left w:val="none" w:sz="0" w:space="0" w:color="auto"/>
        <w:bottom w:val="none" w:sz="0" w:space="0" w:color="auto"/>
        <w:right w:val="none" w:sz="0" w:space="0" w:color="auto"/>
      </w:divBdr>
      <w:divsChild>
        <w:div w:id="1015960708">
          <w:marLeft w:val="480"/>
          <w:marRight w:val="0"/>
          <w:marTop w:val="0"/>
          <w:marBottom w:val="0"/>
          <w:divBdr>
            <w:top w:val="none" w:sz="0" w:space="0" w:color="auto"/>
            <w:left w:val="none" w:sz="0" w:space="0" w:color="auto"/>
            <w:bottom w:val="none" w:sz="0" w:space="0" w:color="auto"/>
            <w:right w:val="none" w:sz="0" w:space="0" w:color="auto"/>
          </w:divBdr>
        </w:div>
        <w:div w:id="1714884399">
          <w:marLeft w:val="480"/>
          <w:marRight w:val="0"/>
          <w:marTop w:val="0"/>
          <w:marBottom w:val="0"/>
          <w:divBdr>
            <w:top w:val="none" w:sz="0" w:space="0" w:color="auto"/>
            <w:left w:val="none" w:sz="0" w:space="0" w:color="auto"/>
            <w:bottom w:val="none" w:sz="0" w:space="0" w:color="auto"/>
            <w:right w:val="none" w:sz="0" w:space="0" w:color="auto"/>
          </w:divBdr>
        </w:div>
        <w:div w:id="394158987">
          <w:marLeft w:val="480"/>
          <w:marRight w:val="0"/>
          <w:marTop w:val="0"/>
          <w:marBottom w:val="0"/>
          <w:divBdr>
            <w:top w:val="none" w:sz="0" w:space="0" w:color="auto"/>
            <w:left w:val="none" w:sz="0" w:space="0" w:color="auto"/>
            <w:bottom w:val="none" w:sz="0" w:space="0" w:color="auto"/>
            <w:right w:val="none" w:sz="0" w:space="0" w:color="auto"/>
          </w:divBdr>
        </w:div>
        <w:div w:id="1592809631">
          <w:marLeft w:val="480"/>
          <w:marRight w:val="0"/>
          <w:marTop w:val="0"/>
          <w:marBottom w:val="0"/>
          <w:divBdr>
            <w:top w:val="none" w:sz="0" w:space="0" w:color="auto"/>
            <w:left w:val="none" w:sz="0" w:space="0" w:color="auto"/>
            <w:bottom w:val="none" w:sz="0" w:space="0" w:color="auto"/>
            <w:right w:val="none" w:sz="0" w:space="0" w:color="auto"/>
          </w:divBdr>
        </w:div>
        <w:div w:id="1978946861">
          <w:marLeft w:val="480"/>
          <w:marRight w:val="0"/>
          <w:marTop w:val="0"/>
          <w:marBottom w:val="0"/>
          <w:divBdr>
            <w:top w:val="none" w:sz="0" w:space="0" w:color="auto"/>
            <w:left w:val="none" w:sz="0" w:space="0" w:color="auto"/>
            <w:bottom w:val="none" w:sz="0" w:space="0" w:color="auto"/>
            <w:right w:val="none" w:sz="0" w:space="0" w:color="auto"/>
          </w:divBdr>
        </w:div>
        <w:div w:id="1355301137">
          <w:marLeft w:val="480"/>
          <w:marRight w:val="0"/>
          <w:marTop w:val="0"/>
          <w:marBottom w:val="0"/>
          <w:divBdr>
            <w:top w:val="none" w:sz="0" w:space="0" w:color="auto"/>
            <w:left w:val="none" w:sz="0" w:space="0" w:color="auto"/>
            <w:bottom w:val="none" w:sz="0" w:space="0" w:color="auto"/>
            <w:right w:val="none" w:sz="0" w:space="0" w:color="auto"/>
          </w:divBdr>
        </w:div>
        <w:div w:id="1040865214">
          <w:marLeft w:val="480"/>
          <w:marRight w:val="0"/>
          <w:marTop w:val="0"/>
          <w:marBottom w:val="0"/>
          <w:divBdr>
            <w:top w:val="none" w:sz="0" w:space="0" w:color="auto"/>
            <w:left w:val="none" w:sz="0" w:space="0" w:color="auto"/>
            <w:bottom w:val="none" w:sz="0" w:space="0" w:color="auto"/>
            <w:right w:val="none" w:sz="0" w:space="0" w:color="auto"/>
          </w:divBdr>
        </w:div>
      </w:divsChild>
    </w:div>
    <w:div w:id="1027948716">
      <w:bodyDiv w:val="1"/>
      <w:marLeft w:val="0"/>
      <w:marRight w:val="0"/>
      <w:marTop w:val="0"/>
      <w:marBottom w:val="0"/>
      <w:divBdr>
        <w:top w:val="none" w:sz="0" w:space="0" w:color="auto"/>
        <w:left w:val="none" w:sz="0" w:space="0" w:color="auto"/>
        <w:bottom w:val="none" w:sz="0" w:space="0" w:color="auto"/>
        <w:right w:val="none" w:sz="0" w:space="0" w:color="auto"/>
      </w:divBdr>
    </w:div>
    <w:div w:id="1043670583">
      <w:bodyDiv w:val="1"/>
      <w:marLeft w:val="0"/>
      <w:marRight w:val="0"/>
      <w:marTop w:val="0"/>
      <w:marBottom w:val="0"/>
      <w:divBdr>
        <w:top w:val="none" w:sz="0" w:space="0" w:color="auto"/>
        <w:left w:val="none" w:sz="0" w:space="0" w:color="auto"/>
        <w:bottom w:val="none" w:sz="0" w:space="0" w:color="auto"/>
        <w:right w:val="none" w:sz="0" w:space="0" w:color="auto"/>
      </w:divBdr>
      <w:divsChild>
        <w:div w:id="132989849">
          <w:marLeft w:val="480"/>
          <w:marRight w:val="0"/>
          <w:marTop w:val="0"/>
          <w:marBottom w:val="0"/>
          <w:divBdr>
            <w:top w:val="none" w:sz="0" w:space="0" w:color="auto"/>
            <w:left w:val="none" w:sz="0" w:space="0" w:color="auto"/>
            <w:bottom w:val="none" w:sz="0" w:space="0" w:color="auto"/>
            <w:right w:val="none" w:sz="0" w:space="0" w:color="auto"/>
          </w:divBdr>
        </w:div>
        <w:div w:id="1781337206">
          <w:marLeft w:val="480"/>
          <w:marRight w:val="0"/>
          <w:marTop w:val="0"/>
          <w:marBottom w:val="0"/>
          <w:divBdr>
            <w:top w:val="none" w:sz="0" w:space="0" w:color="auto"/>
            <w:left w:val="none" w:sz="0" w:space="0" w:color="auto"/>
            <w:bottom w:val="none" w:sz="0" w:space="0" w:color="auto"/>
            <w:right w:val="none" w:sz="0" w:space="0" w:color="auto"/>
          </w:divBdr>
        </w:div>
        <w:div w:id="358895513">
          <w:marLeft w:val="480"/>
          <w:marRight w:val="0"/>
          <w:marTop w:val="0"/>
          <w:marBottom w:val="0"/>
          <w:divBdr>
            <w:top w:val="none" w:sz="0" w:space="0" w:color="auto"/>
            <w:left w:val="none" w:sz="0" w:space="0" w:color="auto"/>
            <w:bottom w:val="none" w:sz="0" w:space="0" w:color="auto"/>
            <w:right w:val="none" w:sz="0" w:space="0" w:color="auto"/>
          </w:divBdr>
        </w:div>
        <w:div w:id="761990568">
          <w:marLeft w:val="480"/>
          <w:marRight w:val="0"/>
          <w:marTop w:val="0"/>
          <w:marBottom w:val="0"/>
          <w:divBdr>
            <w:top w:val="none" w:sz="0" w:space="0" w:color="auto"/>
            <w:left w:val="none" w:sz="0" w:space="0" w:color="auto"/>
            <w:bottom w:val="none" w:sz="0" w:space="0" w:color="auto"/>
            <w:right w:val="none" w:sz="0" w:space="0" w:color="auto"/>
          </w:divBdr>
        </w:div>
        <w:div w:id="2089577191">
          <w:marLeft w:val="480"/>
          <w:marRight w:val="0"/>
          <w:marTop w:val="0"/>
          <w:marBottom w:val="0"/>
          <w:divBdr>
            <w:top w:val="none" w:sz="0" w:space="0" w:color="auto"/>
            <w:left w:val="none" w:sz="0" w:space="0" w:color="auto"/>
            <w:bottom w:val="none" w:sz="0" w:space="0" w:color="auto"/>
            <w:right w:val="none" w:sz="0" w:space="0" w:color="auto"/>
          </w:divBdr>
        </w:div>
      </w:divsChild>
    </w:div>
    <w:div w:id="1059326926">
      <w:bodyDiv w:val="1"/>
      <w:marLeft w:val="0"/>
      <w:marRight w:val="0"/>
      <w:marTop w:val="0"/>
      <w:marBottom w:val="0"/>
      <w:divBdr>
        <w:top w:val="none" w:sz="0" w:space="0" w:color="auto"/>
        <w:left w:val="none" w:sz="0" w:space="0" w:color="auto"/>
        <w:bottom w:val="none" w:sz="0" w:space="0" w:color="auto"/>
        <w:right w:val="none" w:sz="0" w:space="0" w:color="auto"/>
      </w:divBdr>
    </w:div>
    <w:div w:id="1091661933">
      <w:bodyDiv w:val="1"/>
      <w:marLeft w:val="0"/>
      <w:marRight w:val="0"/>
      <w:marTop w:val="0"/>
      <w:marBottom w:val="0"/>
      <w:divBdr>
        <w:top w:val="none" w:sz="0" w:space="0" w:color="auto"/>
        <w:left w:val="none" w:sz="0" w:space="0" w:color="auto"/>
        <w:bottom w:val="none" w:sz="0" w:space="0" w:color="auto"/>
        <w:right w:val="none" w:sz="0" w:space="0" w:color="auto"/>
      </w:divBdr>
    </w:div>
    <w:div w:id="1092240677">
      <w:bodyDiv w:val="1"/>
      <w:marLeft w:val="0"/>
      <w:marRight w:val="0"/>
      <w:marTop w:val="0"/>
      <w:marBottom w:val="0"/>
      <w:divBdr>
        <w:top w:val="none" w:sz="0" w:space="0" w:color="auto"/>
        <w:left w:val="none" w:sz="0" w:space="0" w:color="auto"/>
        <w:bottom w:val="none" w:sz="0" w:space="0" w:color="auto"/>
        <w:right w:val="none" w:sz="0" w:space="0" w:color="auto"/>
      </w:divBdr>
      <w:divsChild>
        <w:div w:id="1663705200">
          <w:marLeft w:val="480"/>
          <w:marRight w:val="0"/>
          <w:marTop w:val="0"/>
          <w:marBottom w:val="0"/>
          <w:divBdr>
            <w:top w:val="none" w:sz="0" w:space="0" w:color="auto"/>
            <w:left w:val="none" w:sz="0" w:space="0" w:color="auto"/>
            <w:bottom w:val="none" w:sz="0" w:space="0" w:color="auto"/>
            <w:right w:val="none" w:sz="0" w:space="0" w:color="auto"/>
          </w:divBdr>
        </w:div>
        <w:div w:id="71859954">
          <w:marLeft w:val="480"/>
          <w:marRight w:val="0"/>
          <w:marTop w:val="0"/>
          <w:marBottom w:val="0"/>
          <w:divBdr>
            <w:top w:val="none" w:sz="0" w:space="0" w:color="auto"/>
            <w:left w:val="none" w:sz="0" w:space="0" w:color="auto"/>
            <w:bottom w:val="none" w:sz="0" w:space="0" w:color="auto"/>
            <w:right w:val="none" w:sz="0" w:space="0" w:color="auto"/>
          </w:divBdr>
        </w:div>
        <w:div w:id="1103840360">
          <w:marLeft w:val="480"/>
          <w:marRight w:val="0"/>
          <w:marTop w:val="0"/>
          <w:marBottom w:val="0"/>
          <w:divBdr>
            <w:top w:val="none" w:sz="0" w:space="0" w:color="auto"/>
            <w:left w:val="none" w:sz="0" w:space="0" w:color="auto"/>
            <w:bottom w:val="none" w:sz="0" w:space="0" w:color="auto"/>
            <w:right w:val="none" w:sz="0" w:space="0" w:color="auto"/>
          </w:divBdr>
        </w:div>
        <w:div w:id="1563327610">
          <w:marLeft w:val="480"/>
          <w:marRight w:val="0"/>
          <w:marTop w:val="0"/>
          <w:marBottom w:val="0"/>
          <w:divBdr>
            <w:top w:val="none" w:sz="0" w:space="0" w:color="auto"/>
            <w:left w:val="none" w:sz="0" w:space="0" w:color="auto"/>
            <w:bottom w:val="none" w:sz="0" w:space="0" w:color="auto"/>
            <w:right w:val="none" w:sz="0" w:space="0" w:color="auto"/>
          </w:divBdr>
        </w:div>
        <w:div w:id="1955943291">
          <w:marLeft w:val="480"/>
          <w:marRight w:val="0"/>
          <w:marTop w:val="0"/>
          <w:marBottom w:val="0"/>
          <w:divBdr>
            <w:top w:val="none" w:sz="0" w:space="0" w:color="auto"/>
            <w:left w:val="none" w:sz="0" w:space="0" w:color="auto"/>
            <w:bottom w:val="none" w:sz="0" w:space="0" w:color="auto"/>
            <w:right w:val="none" w:sz="0" w:space="0" w:color="auto"/>
          </w:divBdr>
        </w:div>
        <w:div w:id="1214736814">
          <w:marLeft w:val="480"/>
          <w:marRight w:val="0"/>
          <w:marTop w:val="0"/>
          <w:marBottom w:val="0"/>
          <w:divBdr>
            <w:top w:val="none" w:sz="0" w:space="0" w:color="auto"/>
            <w:left w:val="none" w:sz="0" w:space="0" w:color="auto"/>
            <w:bottom w:val="none" w:sz="0" w:space="0" w:color="auto"/>
            <w:right w:val="none" w:sz="0" w:space="0" w:color="auto"/>
          </w:divBdr>
        </w:div>
        <w:div w:id="1604846382">
          <w:marLeft w:val="480"/>
          <w:marRight w:val="0"/>
          <w:marTop w:val="0"/>
          <w:marBottom w:val="0"/>
          <w:divBdr>
            <w:top w:val="none" w:sz="0" w:space="0" w:color="auto"/>
            <w:left w:val="none" w:sz="0" w:space="0" w:color="auto"/>
            <w:bottom w:val="none" w:sz="0" w:space="0" w:color="auto"/>
            <w:right w:val="none" w:sz="0" w:space="0" w:color="auto"/>
          </w:divBdr>
        </w:div>
        <w:div w:id="2050448156">
          <w:marLeft w:val="480"/>
          <w:marRight w:val="0"/>
          <w:marTop w:val="0"/>
          <w:marBottom w:val="0"/>
          <w:divBdr>
            <w:top w:val="none" w:sz="0" w:space="0" w:color="auto"/>
            <w:left w:val="none" w:sz="0" w:space="0" w:color="auto"/>
            <w:bottom w:val="none" w:sz="0" w:space="0" w:color="auto"/>
            <w:right w:val="none" w:sz="0" w:space="0" w:color="auto"/>
          </w:divBdr>
        </w:div>
        <w:div w:id="1884096958">
          <w:marLeft w:val="480"/>
          <w:marRight w:val="0"/>
          <w:marTop w:val="0"/>
          <w:marBottom w:val="0"/>
          <w:divBdr>
            <w:top w:val="none" w:sz="0" w:space="0" w:color="auto"/>
            <w:left w:val="none" w:sz="0" w:space="0" w:color="auto"/>
            <w:bottom w:val="none" w:sz="0" w:space="0" w:color="auto"/>
            <w:right w:val="none" w:sz="0" w:space="0" w:color="auto"/>
          </w:divBdr>
        </w:div>
      </w:divsChild>
    </w:div>
    <w:div w:id="1094127073">
      <w:bodyDiv w:val="1"/>
      <w:marLeft w:val="0"/>
      <w:marRight w:val="0"/>
      <w:marTop w:val="0"/>
      <w:marBottom w:val="0"/>
      <w:divBdr>
        <w:top w:val="none" w:sz="0" w:space="0" w:color="auto"/>
        <w:left w:val="none" w:sz="0" w:space="0" w:color="auto"/>
        <w:bottom w:val="none" w:sz="0" w:space="0" w:color="auto"/>
        <w:right w:val="none" w:sz="0" w:space="0" w:color="auto"/>
      </w:divBdr>
    </w:div>
    <w:div w:id="1102457007">
      <w:bodyDiv w:val="1"/>
      <w:marLeft w:val="0"/>
      <w:marRight w:val="0"/>
      <w:marTop w:val="0"/>
      <w:marBottom w:val="0"/>
      <w:divBdr>
        <w:top w:val="none" w:sz="0" w:space="0" w:color="auto"/>
        <w:left w:val="none" w:sz="0" w:space="0" w:color="auto"/>
        <w:bottom w:val="none" w:sz="0" w:space="0" w:color="auto"/>
        <w:right w:val="none" w:sz="0" w:space="0" w:color="auto"/>
      </w:divBdr>
    </w:div>
    <w:div w:id="1103185592">
      <w:bodyDiv w:val="1"/>
      <w:marLeft w:val="0"/>
      <w:marRight w:val="0"/>
      <w:marTop w:val="0"/>
      <w:marBottom w:val="0"/>
      <w:divBdr>
        <w:top w:val="none" w:sz="0" w:space="0" w:color="auto"/>
        <w:left w:val="none" w:sz="0" w:space="0" w:color="auto"/>
        <w:bottom w:val="none" w:sz="0" w:space="0" w:color="auto"/>
        <w:right w:val="none" w:sz="0" w:space="0" w:color="auto"/>
      </w:divBdr>
      <w:divsChild>
        <w:div w:id="1874927266">
          <w:marLeft w:val="480"/>
          <w:marRight w:val="0"/>
          <w:marTop w:val="0"/>
          <w:marBottom w:val="0"/>
          <w:divBdr>
            <w:top w:val="none" w:sz="0" w:space="0" w:color="auto"/>
            <w:left w:val="none" w:sz="0" w:space="0" w:color="auto"/>
            <w:bottom w:val="none" w:sz="0" w:space="0" w:color="auto"/>
            <w:right w:val="none" w:sz="0" w:space="0" w:color="auto"/>
          </w:divBdr>
        </w:div>
        <w:div w:id="853224512">
          <w:marLeft w:val="480"/>
          <w:marRight w:val="0"/>
          <w:marTop w:val="0"/>
          <w:marBottom w:val="0"/>
          <w:divBdr>
            <w:top w:val="none" w:sz="0" w:space="0" w:color="auto"/>
            <w:left w:val="none" w:sz="0" w:space="0" w:color="auto"/>
            <w:bottom w:val="none" w:sz="0" w:space="0" w:color="auto"/>
            <w:right w:val="none" w:sz="0" w:space="0" w:color="auto"/>
          </w:divBdr>
        </w:div>
        <w:div w:id="810248758">
          <w:marLeft w:val="480"/>
          <w:marRight w:val="0"/>
          <w:marTop w:val="0"/>
          <w:marBottom w:val="0"/>
          <w:divBdr>
            <w:top w:val="none" w:sz="0" w:space="0" w:color="auto"/>
            <w:left w:val="none" w:sz="0" w:space="0" w:color="auto"/>
            <w:bottom w:val="none" w:sz="0" w:space="0" w:color="auto"/>
            <w:right w:val="none" w:sz="0" w:space="0" w:color="auto"/>
          </w:divBdr>
        </w:div>
        <w:div w:id="1095592801">
          <w:marLeft w:val="480"/>
          <w:marRight w:val="0"/>
          <w:marTop w:val="0"/>
          <w:marBottom w:val="0"/>
          <w:divBdr>
            <w:top w:val="none" w:sz="0" w:space="0" w:color="auto"/>
            <w:left w:val="none" w:sz="0" w:space="0" w:color="auto"/>
            <w:bottom w:val="none" w:sz="0" w:space="0" w:color="auto"/>
            <w:right w:val="none" w:sz="0" w:space="0" w:color="auto"/>
          </w:divBdr>
        </w:div>
        <w:div w:id="141041256">
          <w:marLeft w:val="480"/>
          <w:marRight w:val="0"/>
          <w:marTop w:val="0"/>
          <w:marBottom w:val="0"/>
          <w:divBdr>
            <w:top w:val="none" w:sz="0" w:space="0" w:color="auto"/>
            <w:left w:val="none" w:sz="0" w:space="0" w:color="auto"/>
            <w:bottom w:val="none" w:sz="0" w:space="0" w:color="auto"/>
            <w:right w:val="none" w:sz="0" w:space="0" w:color="auto"/>
          </w:divBdr>
        </w:div>
        <w:div w:id="2085489069">
          <w:marLeft w:val="480"/>
          <w:marRight w:val="0"/>
          <w:marTop w:val="0"/>
          <w:marBottom w:val="0"/>
          <w:divBdr>
            <w:top w:val="none" w:sz="0" w:space="0" w:color="auto"/>
            <w:left w:val="none" w:sz="0" w:space="0" w:color="auto"/>
            <w:bottom w:val="none" w:sz="0" w:space="0" w:color="auto"/>
            <w:right w:val="none" w:sz="0" w:space="0" w:color="auto"/>
          </w:divBdr>
        </w:div>
      </w:divsChild>
    </w:div>
    <w:div w:id="1113279846">
      <w:bodyDiv w:val="1"/>
      <w:marLeft w:val="0"/>
      <w:marRight w:val="0"/>
      <w:marTop w:val="0"/>
      <w:marBottom w:val="0"/>
      <w:divBdr>
        <w:top w:val="none" w:sz="0" w:space="0" w:color="auto"/>
        <w:left w:val="none" w:sz="0" w:space="0" w:color="auto"/>
        <w:bottom w:val="none" w:sz="0" w:space="0" w:color="auto"/>
        <w:right w:val="none" w:sz="0" w:space="0" w:color="auto"/>
      </w:divBdr>
    </w:div>
    <w:div w:id="1114053975">
      <w:bodyDiv w:val="1"/>
      <w:marLeft w:val="0"/>
      <w:marRight w:val="0"/>
      <w:marTop w:val="0"/>
      <w:marBottom w:val="0"/>
      <w:divBdr>
        <w:top w:val="none" w:sz="0" w:space="0" w:color="auto"/>
        <w:left w:val="none" w:sz="0" w:space="0" w:color="auto"/>
        <w:bottom w:val="none" w:sz="0" w:space="0" w:color="auto"/>
        <w:right w:val="none" w:sz="0" w:space="0" w:color="auto"/>
      </w:divBdr>
    </w:div>
    <w:div w:id="1116175406">
      <w:bodyDiv w:val="1"/>
      <w:marLeft w:val="0"/>
      <w:marRight w:val="0"/>
      <w:marTop w:val="0"/>
      <w:marBottom w:val="0"/>
      <w:divBdr>
        <w:top w:val="none" w:sz="0" w:space="0" w:color="auto"/>
        <w:left w:val="none" w:sz="0" w:space="0" w:color="auto"/>
        <w:bottom w:val="none" w:sz="0" w:space="0" w:color="auto"/>
        <w:right w:val="none" w:sz="0" w:space="0" w:color="auto"/>
      </w:divBdr>
    </w:div>
    <w:div w:id="1138035322">
      <w:bodyDiv w:val="1"/>
      <w:marLeft w:val="0"/>
      <w:marRight w:val="0"/>
      <w:marTop w:val="0"/>
      <w:marBottom w:val="0"/>
      <w:divBdr>
        <w:top w:val="none" w:sz="0" w:space="0" w:color="auto"/>
        <w:left w:val="none" w:sz="0" w:space="0" w:color="auto"/>
        <w:bottom w:val="none" w:sz="0" w:space="0" w:color="auto"/>
        <w:right w:val="none" w:sz="0" w:space="0" w:color="auto"/>
      </w:divBdr>
      <w:divsChild>
        <w:div w:id="564098791">
          <w:marLeft w:val="480"/>
          <w:marRight w:val="0"/>
          <w:marTop w:val="0"/>
          <w:marBottom w:val="0"/>
          <w:divBdr>
            <w:top w:val="none" w:sz="0" w:space="0" w:color="auto"/>
            <w:left w:val="none" w:sz="0" w:space="0" w:color="auto"/>
            <w:bottom w:val="none" w:sz="0" w:space="0" w:color="auto"/>
            <w:right w:val="none" w:sz="0" w:space="0" w:color="auto"/>
          </w:divBdr>
        </w:div>
        <w:div w:id="629482713">
          <w:marLeft w:val="480"/>
          <w:marRight w:val="0"/>
          <w:marTop w:val="0"/>
          <w:marBottom w:val="0"/>
          <w:divBdr>
            <w:top w:val="none" w:sz="0" w:space="0" w:color="auto"/>
            <w:left w:val="none" w:sz="0" w:space="0" w:color="auto"/>
            <w:bottom w:val="none" w:sz="0" w:space="0" w:color="auto"/>
            <w:right w:val="none" w:sz="0" w:space="0" w:color="auto"/>
          </w:divBdr>
        </w:div>
        <w:div w:id="1027486887">
          <w:marLeft w:val="480"/>
          <w:marRight w:val="0"/>
          <w:marTop w:val="0"/>
          <w:marBottom w:val="0"/>
          <w:divBdr>
            <w:top w:val="none" w:sz="0" w:space="0" w:color="auto"/>
            <w:left w:val="none" w:sz="0" w:space="0" w:color="auto"/>
            <w:bottom w:val="none" w:sz="0" w:space="0" w:color="auto"/>
            <w:right w:val="none" w:sz="0" w:space="0" w:color="auto"/>
          </w:divBdr>
        </w:div>
        <w:div w:id="121653373">
          <w:marLeft w:val="480"/>
          <w:marRight w:val="0"/>
          <w:marTop w:val="0"/>
          <w:marBottom w:val="0"/>
          <w:divBdr>
            <w:top w:val="none" w:sz="0" w:space="0" w:color="auto"/>
            <w:left w:val="none" w:sz="0" w:space="0" w:color="auto"/>
            <w:bottom w:val="none" w:sz="0" w:space="0" w:color="auto"/>
            <w:right w:val="none" w:sz="0" w:space="0" w:color="auto"/>
          </w:divBdr>
        </w:div>
        <w:div w:id="2053647080">
          <w:marLeft w:val="480"/>
          <w:marRight w:val="0"/>
          <w:marTop w:val="0"/>
          <w:marBottom w:val="0"/>
          <w:divBdr>
            <w:top w:val="none" w:sz="0" w:space="0" w:color="auto"/>
            <w:left w:val="none" w:sz="0" w:space="0" w:color="auto"/>
            <w:bottom w:val="none" w:sz="0" w:space="0" w:color="auto"/>
            <w:right w:val="none" w:sz="0" w:space="0" w:color="auto"/>
          </w:divBdr>
        </w:div>
        <w:div w:id="249047735">
          <w:marLeft w:val="480"/>
          <w:marRight w:val="0"/>
          <w:marTop w:val="0"/>
          <w:marBottom w:val="0"/>
          <w:divBdr>
            <w:top w:val="none" w:sz="0" w:space="0" w:color="auto"/>
            <w:left w:val="none" w:sz="0" w:space="0" w:color="auto"/>
            <w:bottom w:val="none" w:sz="0" w:space="0" w:color="auto"/>
            <w:right w:val="none" w:sz="0" w:space="0" w:color="auto"/>
          </w:divBdr>
        </w:div>
        <w:div w:id="1410691115">
          <w:marLeft w:val="480"/>
          <w:marRight w:val="0"/>
          <w:marTop w:val="0"/>
          <w:marBottom w:val="0"/>
          <w:divBdr>
            <w:top w:val="none" w:sz="0" w:space="0" w:color="auto"/>
            <w:left w:val="none" w:sz="0" w:space="0" w:color="auto"/>
            <w:bottom w:val="none" w:sz="0" w:space="0" w:color="auto"/>
            <w:right w:val="none" w:sz="0" w:space="0" w:color="auto"/>
          </w:divBdr>
        </w:div>
        <w:div w:id="1174222116">
          <w:marLeft w:val="480"/>
          <w:marRight w:val="0"/>
          <w:marTop w:val="0"/>
          <w:marBottom w:val="0"/>
          <w:divBdr>
            <w:top w:val="none" w:sz="0" w:space="0" w:color="auto"/>
            <w:left w:val="none" w:sz="0" w:space="0" w:color="auto"/>
            <w:bottom w:val="none" w:sz="0" w:space="0" w:color="auto"/>
            <w:right w:val="none" w:sz="0" w:space="0" w:color="auto"/>
          </w:divBdr>
        </w:div>
        <w:div w:id="1067915579">
          <w:marLeft w:val="480"/>
          <w:marRight w:val="0"/>
          <w:marTop w:val="0"/>
          <w:marBottom w:val="0"/>
          <w:divBdr>
            <w:top w:val="none" w:sz="0" w:space="0" w:color="auto"/>
            <w:left w:val="none" w:sz="0" w:space="0" w:color="auto"/>
            <w:bottom w:val="none" w:sz="0" w:space="0" w:color="auto"/>
            <w:right w:val="none" w:sz="0" w:space="0" w:color="auto"/>
          </w:divBdr>
        </w:div>
        <w:div w:id="1945578094">
          <w:marLeft w:val="480"/>
          <w:marRight w:val="0"/>
          <w:marTop w:val="0"/>
          <w:marBottom w:val="0"/>
          <w:divBdr>
            <w:top w:val="none" w:sz="0" w:space="0" w:color="auto"/>
            <w:left w:val="none" w:sz="0" w:space="0" w:color="auto"/>
            <w:bottom w:val="none" w:sz="0" w:space="0" w:color="auto"/>
            <w:right w:val="none" w:sz="0" w:space="0" w:color="auto"/>
          </w:divBdr>
        </w:div>
      </w:divsChild>
    </w:div>
    <w:div w:id="1161312399">
      <w:bodyDiv w:val="1"/>
      <w:marLeft w:val="0"/>
      <w:marRight w:val="0"/>
      <w:marTop w:val="0"/>
      <w:marBottom w:val="0"/>
      <w:divBdr>
        <w:top w:val="none" w:sz="0" w:space="0" w:color="auto"/>
        <w:left w:val="none" w:sz="0" w:space="0" w:color="auto"/>
        <w:bottom w:val="none" w:sz="0" w:space="0" w:color="auto"/>
        <w:right w:val="none" w:sz="0" w:space="0" w:color="auto"/>
      </w:divBdr>
    </w:div>
    <w:div w:id="1162163142">
      <w:bodyDiv w:val="1"/>
      <w:marLeft w:val="0"/>
      <w:marRight w:val="0"/>
      <w:marTop w:val="0"/>
      <w:marBottom w:val="0"/>
      <w:divBdr>
        <w:top w:val="none" w:sz="0" w:space="0" w:color="auto"/>
        <w:left w:val="none" w:sz="0" w:space="0" w:color="auto"/>
        <w:bottom w:val="none" w:sz="0" w:space="0" w:color="auto"/>
        <w:right w:val="none" w:sz="0" w:space="0" w:color="auto"/>
      </w:divBdr>
    </w:div>
    <w:div w:id="1162433246">
      <w:bodyDiv w:val="1"/>
      <w:marLeft w:val="0"/>
      <w:marRight w:val="0"/>
      <w:marTop w:val="0"/>
      <w:marBottom w:val="0"/>
      <w:divBdr>
        <w:top w:val="none" w:sz="0" w:space="0" w:color="auto"/>
        <w:left w:val="none" w:sz="0" w:space="0" w:color="auto"/>
        <w:bottom w:val="none" w:sz="0" w:space="0" w:color="auto"/>
        <w:right w:val="none" w:sz="0" w:space="0" w:color="auto"/>
      </w:divBdr>
    </w:div>
    <w:div w:id="1183517996">
      <w:bodyDiv w:val="1"/>
      <w:marLeft w:val="0"/>
      <w:marRight w:val="0"/>
      <w:marTop w:val="0"/>
      <w:marBottom w:val="0"/>
      <w:divBdr>
        <w:top w:val="none" w:sz="0" w:space="0" w:color="auto"/>
        <w:left w:val="none" w:sz="0" w:space="0" w:color="auto"/>
        <w:bottom w:val="none" w:sz="0" w:space="0" w:color="auto"/>
        <w:right w:val="none" w:sz="0" w:space="0" w:color="auto"/>
      </w:divBdr>
    </w:div>
    <w:div w:id="1185175072">
      <w:bodyDiv w:val="1"/>
      <w:marLeft w:val="0"/>
      <w:marRight w:val="0"/>
      <w:marTop w:val="0"/>
      <w:marBottom w:val="0"/>
      <w:divBdr>
        <w:top w:val="none" w:sz="0" w:space="0" w:color="auto"/>
        <w:left w:val="none" w:sz="0" w:space="0" w:color="auto"/>
        <w:bottom w:val="none" w:sz="0" w:space="0" w:color="auto"/>
        <w:right w:val="none" w:sz="0" w:space="0" w:color="auto"/>
      </w:divBdr>
    </w:div>
    <w:div w:id="1186288310">
      <w:bodyDiv w:val="1"/>
      <w:marLeft w:val="0"/>
      <w:marRight w:val="0"/>
      <w:marTop w:val="0"/>
      <w:marBottom w:val="0"/>
      <w:divBdr>
        <w:top w:val="none" w:sz="0" w:space="0" w:color="auto"/>
        <w:left w:val="none" w:sz="0" w:space="0" w:color="auto"/>
        <w:bottom w:val="none" w:sz="0" w:space="0" w:color="auto"/>
        <w:right w:val="none" w:sz="0" w:space="0" w:color="auto"/>
      </w:divBdr>
    </w:div>
    <w:div w:id="1186476971">
      <w:bodyDiv w:val="1"/>
      <w:marLeft w:val="0"/>
      <w:marRight w:val="0"/>
      <w:marTop w:val="0"/>
      <w:marBottom w:val="0"/>
      <w:divBdr>
        <w:top w:val="none" w:sz="0" w:space="0" w:color="auto"/>
        <w:left w:val="none" w:sz="0" w:space="0" w:color="auto"/>
        <w:bottom w:val="none" w:sz="0" w:space="0" w:color="auto"/>
        <w:right w:val="none" w:sz="0" w:space="0" w:color="auto"/>
      </w:divBdr>
    </w:div>
    <w:div w:id="1190878747">
      <w:bodyDiv w:val="1"/>
      <w:marLeft w:val="0"/>
      <w:marRight w:val="0"/>
      <w:marTop w:val="0"/>
      <w:marBottom w:val="0"/>
      <w:divBdr>
        <w:top w:val="none" w:sz="0" w:space="0" w:color="auto"/>
        <w:left w:val="none" w:sz="0" w:space="0" w:color="auto"/>
        <w:bottom w:val="none" w:sz="0" w:space="0" w:color="auto"/>
        <w:right w:val="none" w:sz="0" w:space="0" w:color="auto"/>
      </w:divBdr>
    </w:div>
    <w:div w:id="1200241466">
      <w:bodyDiv w:val="1"/>
      <w:marLeft w:val="0"/>
      <w:marRight w:val="0"/>
      <w:marTop w:val="0"/>
      <w:marBottom w:val="0"/>
      <w:divBdr>
        <w:top w:val="none" w:sz="0" w:space="0" w:color="auto"/>
        <w:left w:val="none" w:sz="0" w:space="0" w:color="auto"/>
        <w:bottom w:val="none" w:sz="0" w:space="0" w:color="auto"/>
        <w:right w:val="none" w:sz="0" w:space="0" w:color="auto"/>
      </w:divBdr>
    </w:div>
    <w:div w:id="1201014502">
      <w:bodyDiv w:val="1"/>
      <w:marLeft w:val="0"/>
      <w:marRight w:val="0"/>
      <w:marTop w:val="0"/>
      <w:marBottom w:val="0"/>
      <w:divBdr>
        <w:top w:val="none" w:sz="0" w:space="0" w:color="auto"/>
        <w:left w:val="none" w:sz="0" w:space="0" w:color="auto"/>
        <w:bottom w:val="none" w:sz="0" w:space="0" w:color="auto"/>
        <w:right w:val="none" w:sz="0" w:space="0" w:color="auto"/>
      </w:divBdr>
      <w:divsChild>
        <w:div w:id="1913538232">
          <w:marLeft w:val="480"/>
          <w:marRight w:val="0"/>
          <w:marTop w:val="0"/>
          <w:marBottom w:val="0"/>
          <w:divBdr>
            <w:top w:val="none" w:sz="0" w:space="0" w:color="auto"/>
            <w:left w:val="none" w:sz="0" w:space="0" w:color="auto"/>
            <w:bottom w:val="none" w:sz="0" w:space="0" w:color="auto"/>
            <w:right w:val="none" w:sz="0" w:space="0" w:color="auto"/>
          </w:divBdr>
        </w:div>
        <w:div w:id="743140522">
          <w:marLeft w:val="480"/>
          <w:marRight w:val="0"/>
          <w:marTop w:val="0"/>
          <w:marBottom w:val="0"/>
          <w:divBdr>
            <w:top w:val="none" w:sz="0" w:space="0" w:color="auto"/>
            <w:left w:val="none" w:sz="0" w:space="0" w:color="auto"/>
            <w:bottom w:val="none" w:sz="0" w:space="0" w:color="auto"/>
            <w:right w:val="none" w:sz="0" w:space="0" w:color="auto"/>
          </w:divBdr>
        </w:div>
        <w:div w:id="1862932635">
          <w:marLeft w:val="480"/>
          <w:marRight w:val="0"/>
          <w:marTop w:val="0"/>
          <w:marBottom w:val="0"/>
          <w:divBdr>
            <w:top w:val="none" w:sz="0" w:space="0" w:color="auto"/>
            <w:left w:val="none" w:sz="0" w:space="0" w:color="auto"/>
            <w:bottom w:val="none" w:sz="0" w:space="0" w:color="auto"/>
            <w:right w:val="none" w:sz="0" w:space="0" w:color="auto"/>
          </w:divBdr>
        </w:div>
        <w:div w:id="194735980">
          <w:marLeft w:val="480"/>
          <w:marRight w:val="0"/>
          <w:marTop w:val="0"/>
          <w:marBottom w:val="0"/>
          <w:divBdr>
            <w:top w:val="none" w:sz="0" w:space="0" w:color="auto"/>
            <w:left w:val="none" w:sz="0" w:space="0" w:color="auto"/>
            <w:bottom w:val="none" w:sz="0" w:space="0" w:color="auto"/>
            <w:right w:val="none" w:sz="0" w:space="0" w:color="auto"/>
          </w:divBdr>
        </w:div>
        <w:div w:id="566694954">
          <w:marLeft w:val="480"/>
          <w:marRight w:val="0"/>
          <w:marTop w:val="0"/>
          <w:marBottom w:val="0"/>
          <w:divBdr>
            <w:top w:val="none" w:sz="0" w:space="0" w:color="auto"/>
            <w:left w:val="none" w:sz="0" w:space="0" w:color="auto"/>
            <w:bottom w:val="none" w:sz="0" w:space="0" w:color="auto"/>
            <w:right w:val="none" w:sz="0" w:space="0" w:color="auto"/>
          </w:divBdr>
        </w:div>
        <w:div w:id="283192428">
          <w:marLeft w:val="480"/>
          <w:marRight w:val="0"/>
          <w:marTop w:val="0"/>
          <w:marBottom w:val="0"/>
          <w:divBdr>
            <w:top w:val="none" w:sz="0" w:space="0" w:color="auto"/>
            <w:left w:val="none" w:sz="0" w:space="0" w:color="auto"/>
            <w:bottom w:val="none" w:sz="0" w:space="0" w:color="auto"/>
            <w:right w:val="none" w:sz="0" w:space="0" w:color="auto"/>
          </w:divBdr>
        </w:div>
      </w:divsChild>
    </w:div>
    <w:div w:id="1202590803">
      <w:bodyDiv w:val="1"/>
      <w:marLeft w:val="0"/>
      <w:marRight w:val="0"/>
      <w:marTop w:val="0"/>
      <w:marBottom w:val="0"/>
      <w:divBdr>
        <w:top w:val="none" w:sz="0" w:space="0" w:color="auto"/>
        <w:left w:val="none" w:sz="0" w:space="0" w:color="auto"/>
        <w:bottom w:val="none" w:sz="0" w:space="0" w:color="auto"/>
        <w:right w:val="none" w:sz="0" w:space="0" w:color="auto"/>
      </w:divBdr>
    </w:div>
    <w:div w:id="1203977783">
      <w:bodyDiv w:val="1"/>
      <w:marLeft w:val="0"/>
      <w:marRight w:val="0"/>
      <w:marTop w:val="0"/>
      <w:marBottom w:val="0"/>
      <w:divBdr>
        <w:top w:val="none" w:sz="0" w:space="0" w:color="auto"/>
        <w:left w:val="none" w:sz="0" w:space="0" w:color="auto"/>
        <w:bottom w:val="none" w:sz="0" w:space="0" w:color="auto"/>
        <w:right w:val="none" w:sz="0" w:space="0" w:color="auto"/>
      </w:divBdr>
    </w:div>
    <w:div w:id="1204946069">
      <w:bodyDiv w:val="1"/>
      <w:marLeft w:val="0"/>
      <w:marRight w:val="0"/>
      <w:marTop w:val="0"/>
      <w:marBottom w:val="0"/>
      <w:divBdr>
        <w:top w:val="none" w:sz="0" w:space="0" w:color="auto"/>
        <w:left w:val="none" w:sz="0" w:space="0" w:color="auto"/>
        <w:bottom w:val="none" w:sz="0" w:space="0" w:color="auto"/>
        <w:right w:val="none" w:sz="0" w:space="0" w:color="auto"/>
      </w:divBdr>
    </w:div>
    <w:div w:id="1226065669">
      <w:bodyDiv w:val="1"/>
      <w:marLeft w:val="0"/>
      <w:marRight w:val="0"/>
      <w:marTop w:val="0"/>
      <w:marBottom w:val="0"/>
      <w:divBdr>
        <w:top w:val="none" w:sz="0" w:space="0" w:color="auto"/>
        <w:left w:val="none" w:sz="0" w:space="0" w:color="auto"/>
        <w:bottom w:val="none" w:sz="0" w:space="0" w:color="auto"/>
        <w:right w:val="none" w:sz="0" w:space="0" w:color="auto"/>
      </w:divBdr>
    </w:div>
    <w:div w:id="1230119744">
      <w:bodyDiv w:val="1"/>
      <w:marLeft w:val="0"/>
      <w:marRight w:val="0"/>
      <w:marTop w:val="0"/>
      <w:marBottom w:val="0"/>
      <w:divBdr>
        <w:top w:val="none" w:sz="0" w:space="0" w:color="auto"/>
        <w:left w:val="none" w:sz="0" w:space="0" w:color="auto"/>
        <w:bottom w:val="none" w:sz="0" w:space="0" w:color="auto"/>
        <w:right w:val="none" w:sz="0" w:space="0" w:color="auto"/>
      </w:divBdr>
    </w:div>
    <w:div w:id="1234588121">
      <w:bodyDiv w:val="1"/>
      <w:marLeft w:val="0"/>
      <w:marRight w:val="0"/>
      <w:marTop w:val="0"/>
      <w:marBottom w:val="0"/>
      <w:divBdr>
        <w:top w:val="none" w:sz="0" w:space="0" w:color="auto"/>
        <w:left w:val="none" w:sz="0" w:space="0" w:color="auto"/>
        <w:bottom w:val="none" w:sz="0" w:space="0" w:color="auto"/>
        <w:right w:val="none" w:sz="0" w:space="0" w:color="auto"/>
      </w:divBdr>
    </w:div>
    <w:div w:id="1235429279">
      <w:bodyDiv w:val="1"/>
      <w:marLeft w:val="0"/>
      <w:marRight w:val="0"/>
      <w:marTop w:val="0"/>
      <w:marBottom w:val="0"/>
      <w:divBdr>
        <w:top w:val="none" w:sz="0" w:space="0" w:color="auto"/>
        <w:left w:val="none" w:sz="0" w:space="0" w:color="auto"/>
        <w:bottom w:val="none" w:sz="0" w:space="0" w:color="auto"/>
        <w:right w:val="none" w:sz="0" w:space="0" w:color="auto"/>
      </w:divBdr>
    </w:div>
    <w:div w:id="1237208963">
      <w:bodyDiv w:val="1"/>
      <w:marLeft w:val="0"/>
      <w:marRight w:val="0"/>
      <w:marTop w:val="0"/>
      <w:marBottom w:val="0"/>
      <w:divBdr>
        <w:top w:val="none" w:sz="0" w:space="0" w:color="auto"/>
        <w:left w:val="none" w:sz="0" w:space="0" w:color="auto"/>
        <w:bottom w:val="none" w:sz="0" w:space="0" w:color="auto"/>
        <w:right w:val="none" w:sz="0" w:space="0" w:color="auto"/>
      </w:divBdr>
    </w:div>
    <w:div w:id="1239055200">
      <w:bodyDiv w:val="1"/>
      <w:marLeft w:val="0"/>
      <w:marRight w:val="0"/>
      <w:marTop w:val="0"/>
      <w:marBottom w:val="0"/>
      <w:divBdr>
        <w:top w:val="none" w:sz="0" w:space="0" w:color="auto"/>
        <w:left w:val="none" w:sz="0" w:space="0" w:color="auto"/>
        <w:bottom w:val="none" w:sz="0" w:space="0" w:color="auto"/>
        <w:right w:val="none" w:sz="0" w:space="0" w:color="auto"/>
      </w:divBdr>
    </w:div>
    <w:div w:id="1240946581">
      <w:bodyDiv w:val="1"/>
      <w:marLeft w:val="0"/>
      <w:marRight w:val="0"/>
      <w:marTop w:val="0"/>
      <w:marBottom w:val="0"/>
      <w:divBdr>
        <w:top w:val="none" w:sz="0" w:space="0" w:color="auto"/>
        <w:left w:val="none" w:sz="0" w:space="0" w:color="auto"/>
        <w:bottom w:val="none" w:sz="0" w:space="0" w:color="auto"/>
        <w:right w:val="none" w:sz="0" w:space="0" w:color="auto"/>
      </w:divBdr>
    </w:div>
    <w:div w:id="1253660273">
      <w:bodyDiv w:val="1"/>
      <w:marLeft w:val="0"/>
      <w:marRight w:val="0"/>
      <w:marTop w:val="0"/>
      <w:marBottom w:val="0"/>
      <w:divBdr>
        <w:top w:val="none" w:sz="0" w:space="0" w:color="auto"/>
        <w:left w:val="none" w:sz="0" w:space="0" w:color="auto"/>
        <w:bottom w:val="none" w:sz="0" w:space="0" w:color="auto"/>
        <w:right w:val="none" w:sz="0" w:space="0" w:color="auto"/>
      </w:divBdr>
    </w:div>
    <w:div w:id="1259830701">
      <w:bodyDiv w:val="1"/>
      <w:marLeft w:val="0"/>
      <w:marRight w:val="0"/>
      <w:marTop w:val="0"/>
      <w:marBottom w:val="0"/>
      <w:divBdr>
        <w:top w:val="none" w:sz="0" w:space="0" w:color="auto"/>
        <w:left w:val="none" w:sz="0" w:space="0" w:color="auto"/>
        <w:bottom w:val="none" w:sz="0" w:space="0" w:color="auto"/>
        <w:right w:val="none" w:sz="0" w:space="0" w:color="auto"/>
      </w:divBdr>
    </w:div>
    <w:div w:id="1264150250">
      <w:bodyDiv w:val="1"/>
      <w:marLeft w:val="0"/>
      <w:marRight w:val="0"/>
      <w:marTop w:val="0"/>
      <w:marBottom w:val="0"/>
      <w:divBdr>
        <w:top w:val="none" w:sz="0" w:space="0" w:color="auto"/>
        <w:left w:val="none" w:sz="0" w:space="0" w:color="auto"/>
        <w:bottom w:val="none" w:sz="0" w:space="0" w:color="auto"/>
        <w:right w:val="none" w:sz="0" w:space="0" w:color="auto"/>
      </w:divBdr>
    </w:div>
    <w:div w:id="1265115832">
      <w:bodyDiv w:val="1"/>
      <w:marLeft w:val="0"/>
      <w:marRight w:val="0"/>
      <w:marTop w:val="0"/>
      <w:marBottom w:val="0"/>
      <w:divBdr>
        <w:top w:val="none" w:sz="0" w:space="0" w:color="auto"/>
        <w:left w:val="none" w:sz="0" w:space="0" w:color="auto"/>
        <w:bottom w:val="none" w:sz="0" w:space="0" w:color="auto"/>
        <w:right w:val="none" w:sz="0" w:space="0" w:color="auto"/>
      </w:divBdr>
    </w:div>
    <w:div w:id="1269391283">
      <w:bodyDiv w:val="1"/>
      <w:marLeft w:val="0"/>
      <w:marRight w:val="0"/>
      <w:marTop w:val="0"/>
      <w:marBottom w:val="0"/>
      <w:divBdr>
        <w:top w:val="none" w:sz="0" w:space="0" w:color="auto"/>
        <w:left w:val="none" w:sz="0" w:space="0" w:color="auto"/>
        <w:bottom w:val="none" w:sz="0" w:space="0" w:color="auto"/>
        <w:right w:val="none" w:sz="0" w:space="0" w:color="auto"/>
      </w:divBdr>
    </w:div>
    <w:div w:id="1274047520">
      <w:bodyDiv w:val="1"/>
      <w:marLeft w:val="0"/>
      <w:marRight w:val="0"/>
      <w:marTop w:val="0"/>
      <w:marBottom w:val="0"/>
      <w:divBdr>
        <w:top w:val="none" w:sz="0" w:space="0" w:color="auto"/>
        <w:left w:val="none" w:sz="0" w:space="0" w:color="auto"/>
        <w:bottom w:val="none" w:sz="0" w:space="0" w:color="auto"/>
        <w:right w:val="none" w:sz="0" w:space="0" w:color="auto"/>
      </w:divBdr>
    </w:div>
    <w:div w:id="1299647554">
      <w:bodyDiv w:val="1"/>
      <w:marLeft w:val="0"/>
      <w:marRight w:val="0"/>
      <w:marTop w:val="0"/>
      <w:marBottom w:val="0"/>
      <w:divBdr>
        <w:top w:val="none" w:sz="0" w:space="0" w:color="auto"/>
        <w:left w:val="none" w:sz="0" w:space="0" w:color="auto"/>
        <w:bottom w:val="none" w:sz="0" w:space="0" w:color="auto"/>
        <w:right w:val="none" w:sz="0" w:space="0" w:color="auto"/>
      </w:divBdr>
    </w:div>
    <w:div w:id="1312365522">
      <w:bodyDiv w:val="1"/>
      <w:marLeft w:val="0"/>
      <w:marRight w:val="0"/>
      <w:marTop w:val="0"/>
      <w:marBottom w:val="0"/>
      <w:divBdr>
        <w:top w:val="none" w:sz="0" w:space="0" w:color="auto"/>
        <w:left w:val="none" w:sz="0" w:space="0" w:color="auto"/>
        <w:bottom w:val="none" w:sz="0" w:space="0" w:color="auto"/>
        <w:right w:val="none" w:sz="0" w:space="0" w:color="auto"/>
      </w:divBdr>
      <w:divsChild>
        <w:div w:id="1486124199">
          <w:marLeft w:val="480"/>
          <w:marRight w:val="0"/>
          <w:marTop w:val="0"/>
          <w:marBottom w:val="0"/>
          <w:divBdr>
            <w:top w:val="none" w:sz="0" w:space="0" w:color="auto"/>
            <w:left w:val="none" w:sz="0" w:space="0" w:color="auto"/>
            <w:bottom w:val="none" w:sz="0" w:space="0" w:color="auto"/>
            <w:right w:val="none" w:sz="0" w:space="0" w:color="auto"/>
          </w:divBdr>
        </w:div>
        <w:div w:id="1641183052">
          <w:marLeft w:val="480"/>
          <w:marRight w:val="0"/>
          <w:marTop w:val="0"/>
          <w:marBottom w:val="0"/>
          <w:divBdr>
            <w:top w:val="none" w:sz="0" w:space="0" w:color="auto"/>
            <w:left w:val="none" w:sz="0" w:space="0" w:color="auto"/>
            <w:bottom w:val="none" w:sz="0" w:space="0" w:color="auto"/>
            <w:right w:val="none" w:sz="0" w:space="0" w:color="auto"/>
          </w:divBdr>
        </w:div>
        <w:div w:id="1482233027">
          <w:marLeft w:val="480"/>
          <w:marRight w:val="0"/>
          <w:marTop w:val="0"/>
          <w:marBottom w:val="0"/>
          <w:divBdr>
            <w:top w:val="none" w:sz="0" w:space="0" w:color="auto"/>
            <w:left w:val="none" w:sz="0" w:space="0" w:color="auto"/>
            <w:bottom w:val="none" w:sz="0" w:space="0" w:color="auto"/>
            <w:right w:val="none" w:sz="0" w:space="0" w:color="auto"/>
          </w:divBdr>
        </w:div>
        <w:div w:id="476141881">
          <w:marLeft w:val="480"/>
          <w:marRight w:val="0"/>
          <w:marTop w:val="0"/>
          <w:marBottom w:val="0"/>
          <w:divBdr>
            <w:top w:val="none" w:sz="0" w:space="0" w:color="auto"/>
            <w:left w:val="none" w:sz="0" w:space="0" w:color="auto"/>
            <w:bottom w:val="none" w:sz="0" w:space="0" w:color="auto"/>
            <w:right w:val="none" w:sz="0" w:space="0" w:color="auto"/>
          </w:divBdr>
        </w:div>
        <w:div w:id="341474492">
          <w:marLeft w:val="480"/>
          <w:marRight w:val="0"/>
          <w:marTop w:val="0"/>
          <w:marBottom w:val="0"/>
          <w:divBdr>
            <w:top w:val="none" w:sz="0" w:space="0" w:color="auto"/>
            <w:left w:val="none" w:sz="0" w:space="0" w:color="auto"/>
            <w:bottom w:val="none" w:sz="0" w:space="0" w:color="auto"/>
            <w:right w:val="none" w:sz="0" w:space="0" w:color="auto"/>
          </w:divBdr>
        </w:div>
        <w:div w:id="1901750067">
          <w:marLeft w:val="480"/>
          <w:marRight w:val="0"/>
          <w:marTop w:val="0"/>
          <w:marBottom w:val="0"/>
          <w:divBdr>
            <w:top w:val="none" w:sz="0" w:space="0" w:color="auto"/>
            <w:left w:val="none" w:sz="0" w:space="0" w:color="auto"/>
            <w:bottom w:val="none" w:sz="0" w:space="0" w:color="auto"/>
            <w:right w:val="none" w:sz="0" w:space="0" w:color="auto"/>
          </w:divBdr>
        </w:div>
        <w:div w:id="957956622">
          <w:marLeft w:val="480"/>
          <w:marRight w:val="0"/>
          <w:marTop w:val="0"/>
          <w:marBottom w:val="0"/>
          <w:divBdr>
            <w:top w:val="none" w:sz="0" w:space="0" w:color="auto"/>
            <w:left w:val="none" w:sz="0" w:space="0" w:color="auto"/>
            <w:bottom w:val="none" w:sz="0" w:space="0" w:color="auto"/>
            <w:right w:val="none" w:sz="0" w:space="0" w:color="auto"/>
          </w:divBdr>
        </w:div>
        <w:div w:id="965280752">
          <w:marLeft w:val="480"/>
          <w:marRight w:val="0"/>
          <w:marTop w:val="0"/>
          <w:marBottom w:val="0"/>
          <w:divBdr>
            <w:top w:val="none" w:sz="0" w:space="0" w:color="auto"/>
            <w:left w:val="none" w:sz="0" w:space="0" w:color="auto"/>
            <w:bottom w:val="none" w:sz="0" w:space="0" w:color="auto"/>
            <w:right w:val="none" w:sz="0" w:space="0" w:color="auto"/>
          </w:divBdr>
        </w:div>
        <w:div w:id="320937448">
          <w:marLeft w:val="480"/>
          <w:marRight w:val="0"/>
          <w:marTop w:val="0"/>
          <w:marBottom w:val="0"/>
          <w:divBdr>
            <w:top w:val="none" w:sz="0" w:space="0" w:color="auto"/>
            <w:left w:val="none" w:sz="0" w:space="0" w:color="auto"/>
            <w:bottom w:val="none" w:sz="0" w:space="0" w:color="auto"/>
            <w:right w:val="none" w:sz="0" w:space="0" w:color="auto"/>
          </w:divBdr>
        </w:div>
        <w:div w:id="1662003222">
          <w:marLeft w:val="480"/>
          <w:marRight w:val="0"/>
          <w:marTop w:val="0"/>
          <w:marBottom w:val="0"/>
          <w:divBdr>
            <w:top w:val="none" w:sz="0" w:space="0" w:color="auto"/>
            <w:left w:val="none" w:sz="0" w:space="0" w:color="auto"/>
            <w:bottom w:val="none" w:sz="0" w:space="0" w:color="auto"/>
            <w:right w:val="none" w:sz="0" w:space="0" w:color="auto"/>
          </w:divBdr>
        </w:div>
        <w:div w:id="1580406971">
          <w:marLeft w:val="480"/>
          <w:marRight w:val="0"/>
          <w:marTop w:val="0"/>
          <w:marBottom w:val="0"/>
          <w:divBdr>
            <w:top w:val="none" w:sz="0" w:space="0" w:color="auto"/>
            <w:left w:val="none" w:sz="0" w:space="0" w:color="auto"/>
            <w:bottom w:val="none" w:sz="0" w:space="0" w:color="auto"/>
            <w:right w:val="none" w:sz="0" w:space="0" w:color="auto"/>
          </w:divBdr>
        </w:div>
        <w:div w:id="1044524185">
          <w:marLeft w:val="480"/>
          <w:marRight w:val="0"/>
          <w:marTop w:val="0"/>
          <w:marBottom w:val="0"/>
          <w:divBdr>
            <w:top w:val="none" w:sz="0" w:space="0" w:color="auto"/>
            <w:left w:val="none" w:sz="0" w:space="0" w:color="auto"/>
            <w:bottom w:val="none" w:sz="0" w:space="0" w:color="auto"/>
            <w:right w:val="none" w:sz="0" w:space="0" w:color="auto"/>
          </w:divBdr>
        </w:div>
        <w:div w:id="298148675">
          <w:marLeft w:val="480"/>
          <w:marRight w:val="0"/>
          <w:marTop w:val="0"/>
          <w:marBottom w:val="0"/>
          <w:divBdr>
            <w:top w:val="none" w:sz="0" w:space="0" w:color="auto"/>
            <w:left w:val="none" w:sz="0" w:space="0" w:color="auto"/>
            <w:bottom w:val="none" w:sz="0" w:space="0" w:color="auto"/>
            <w:right w:val="none" w:sz="0" w:space="0" w:color="auto"/>
          </w:divBdr>
        </w:div>
        <w:div w:id="551498093">
          <w:marLeft w:val="480"/>
          <w:marRight w:val="0"/>
          <w:marTop w:val="0"/>
          <w:marBottom w:val="0"/>
          <w:divBdr>
            <w:top w:val="none" w:sz="0" w:space="0" w:color="auto"/>
            <w:left w:val="none" w:sz="0" w:space="0" w:color="auto"/>
            <w:bottom w:val="none" w:sz="0" w:space="0" w:color="auto"/>
            <w:right w:val="none" w:sz="0" w:space="0" w:color="auto"/>
          </w:divBdr>
        </w:div>
        <w:div w:id="1121145784">
          <w:marLeft w:val="480"/>
          <w:marRight w:val="0"/>
          <w:marTop w:val="0"/>
          <w:marBottom w:val="0"/>
          <w:divBdr>
            <w:top w:val="none" w:sz="0" w:space="0" w:color="auto"/>
            <w:left w:val="none" w:sz="0" w:space="0" w:color="auto"/>
            <w:bottom w:val="none" w:sz="0" w:space="0" w:color="auto"/>
            <w:right w:val="none" w:sz="0" w:space="0" w:color="auto"/>
          </w:divBdr>
        </w:div>
        <w:div w:id="1249654396">
          <w:marLeft w:val="480"/>
          <w:marRight w:val="0"/>
          <w:marTop w:val="0"/>
          <w:marBottom w:val="0"/>
          <w:divBdr>
            <w:top w:val="none" w:sz="0" w:space="0" w:color="auto"/>
            <w:left w:val="none" w:sz="0" w:space="0" w:color="auto"/>
            <w:bottom w:val="none" w:sz="0" w:space="0" w:color="auto"/>
            <w:right w:val="none" w:sz="0" w:space="0" w:color="auto"/>
          </w:divBdr>
        </w:div>
      </w:divsChild>
    </w:div>
    <w:div w:id="1322584609">
      <w:bodyDiv w:val="1"/>
      <w:marLeft w:val="0"/>
      <w:marRight w:val="0"/>
      <w:marTop w:val="0"/>
      <w:marBottom w:val="0"/>
      <w:divBdr>
        <w:top w:val="none" w:sz="0" w:space="0" w:color="auto"/>
        <w:left w:val="none" w:sz="0" w:space="0" w:color="auto"/>
        <w:bottom w:val="none" w:sz="0" w:space="0" w:color="auto"/>
        <w:right w:val="none" w:sz="0" w:space="0" w:color="auto"/>
      </w:divBdr>
    </w:div>
    <w:div w:id="1323198941">
      <w:bodyDiv w:val="1"/>
      <w:marLeft w:val="0"/>
      <w:marRight w:val="0"/>
      <w:marTop w:val="0"/>
      <w:marBottom w:val="0"/>
      <w:divBdr>
        <w:top w:val="none" w:sz="0" w:space="0" w:color="auto"/>
        <w:left w:val="none" w:sz="0" w:space="0" w:color="auto"/>
        <w:bottom w:val="none" w:sz="0" w:space="0" w:color="auto"/>
        <w:right w:val="none" w:sz="0" w:space="0" w:color="auto"/>
      </w:divBdr>
    </w:div>
    <w:div w:id="1339119714">
      <w:bodyDiv w:val="1"/>
      <w:marLeft w:val="0"/>
      <w:marRight w:val="0"/>
      <w:marTop w:val="0"/>
      <w:marBottom w:val="0"/>
      <w:divBdr>
        <w:top w:val="none" w:sz="0" w:space="0" w:color="auto"/>
        <w:left w:val="none" w:sz="0" w:space="0" w:color="auto"/>
        <w:bottom w:val="none" w:sz="0" w:space="0" w:color="auto"/>
        <w:right w:val="none" w:sz="0" w:space="0" w:color="auto"/>
      </w:divBdr>
      <w:divsChild>
        <w:div w:id="949438924">
          <w:marLeft w:val="480"/>
          <w:marRight w:val="0"/>
          <w:marTop w:val="0"/>
          <w:marBottom w:val="0"/>
          <w:divBdr>
            <w:top w:val="none" w:sz="0" w:space="0" w:color="auto"/>
            <w:left w:val="none" w:sz="0" w:space="0" w:color="auto"/>
            <w:bottom w:val="none" w:sz="0" w:space="0" w:color="auto"/>
            <w:right w:val="none" w:sz="0" w:space="0" w:color="auto"/>
          </w:divBdr>
        </w:div>
        <w:div w:id="675771871">
          <w:marLeft w:val="480"/>
          <w:marRight w:val="0"/>
          <w:marTop w:val="0"/>
          <w:marBottom w:val="0"/>
          <w:divBdr>
            <w:top w:val="none" w:sz="0" w:space="0" w:color="auto"/>
            <w:left w:val="none" w:sz="0" w:space="0" w:color="auto"/>
            <w:bottom w:val="none" w:sz="0" w:space="0" w:color="auto"/>
            <w:right w:val="none" w:sz="0" w:space="0" w:color="auto"/>
          </w:divBdr>
        </w:div>
        <w:div w:id="691341091">
          <w:marLeft w:val="480"/>
          <w:marRight w:val="0"/>
          <w:marTop w:val="0"/>
          <w:marBottom w:val="0"/>
          <w:divBdr>
            <w:top w:val="none" w:sz="0" w:space="0" w:color="auto"/>
            <w:left w:val="none" w:sz="0" w:space="0" w:color="auto"/>
            <w:bottom w:val="none" w:sz="0" w:space="0" w:color="auto"/>
            <w:right w:val="none" w:sz="0" w:space="0" w:color="auto"/>
          </w:divBdr>
        </w:div>
        <w:div w:id="1098869461">
          <w:marLeft w:val="480"/>
          <w:marRight w:val="0"/>
          <w:marTop w:val="0"/>
          <w:marBottom w:val="0"/>
          <w:divBdr>
            <w:top w:val="none" w:sz="0" w:space="0" w:color="auto"/>
            <w:left w:val="none" w:sz="0" w:space="0" w:color="auto"/>
            <w:bottom w:val="none" w:sz="0" w:space="0" w:color="auto"/>
            <w:right w:val="none" w:sz="0" w:space="0" w:color="auto"/>
          </w:divBdr>
        </w:div>
        <w:div w:id="676153686">
          <w:marLeft w:val="480"/>
          <w:marRight w:val="0"/>
          <w:marTop w:val="0"/>
          <w:marBottom w:val="0"/>
          <w:divBdr>
            <w:top w:val="none" w:sz="0" w:space="0" w:color="auto"/>
            <w:left w:val="none" w:sz="0" w:space="0" w:color="auto"/>
            <w:bottom w:val="none" w:sz="0" w:space="0" w:color="auto"/>
            <w:right w:val="none" w:sz="0" w:space="0" w:color="auto"/>
          </w:divBdr>
        </w:div>
        <w:div w:id="2085688280">
          <w:marLeft w:val="480"/>
          <w:marRight w:val="0"/>
          <w:marTop w:val="0"/>
          <w:marBottom w:val="0"/>
          <w:divBdr>
            <w:top w:val="none" w:sz="0" w:space="0" w:color="auto"/>
            <w:left w:val="none" w:sz="0" w:space="0" w:color="auto"/>
            <w:bottom w:val="none" w:sz="0" w:space="0" w:color="auto"/>
            <w:right w:val="none" w:sz="0" w:space="0" w:color="auto"/>
          </w:divBdr>
        </w:div>
      </w:divsChild>
    </w:div>
    <w:div w:id="1342776027">
      <w:bodyDiv w:val="1"/>
      <w:marLeft w:val="0"/>
      <w:marRight w:val="0"/>
      <w:marTop w:val="0"/>
      <w:marBottom w:val="0"/>
      <w:divBdr>
        <w:top w:val="none" w:sz="0" w:space="0" w:color="auto"/>
        <w:left w:val="none" w:sz="0" w:space="0" w:color="auto"/>
        <w:bottom w:val="none" w:sz="0" w:space="0" w:color="auto"/>
        <w:right w:val="none" w:sz="0" w:space="0" w:color="auto"/>
      </w:divBdr>
    </w:div>
    <w:div w:id="1360352486">
      <w:bodyDiv w:val="1"/>
      <w:marLeft w:val="0"/>
      <w:marRight w:val="0"/>
      <w:marTop w:val="0"/>
      <w:marBottom w:val="0"/>
      <w:divBdr>
        <w:top w:val="none" w:sz="0" w:space="0" w:color="auto"/>
        <w:left w:val="none" w:sz="0" w:space="0" w:color="auto"/>
        <w:bottom w:val="none" w:sz="0" w:space="0" w:color="auto"/>
        <w:right w:val="none" w:sz="0" w:space="0" w:color="auto"/>
      </w:divBdr>
    </w:div>
    <w:div w:id="1363020157">
      <w:bodyDiv w:val="1"/>
      <w:marLeft w:val="0"/>
      <w:marRight w:val="0"/>
      <w:marTop w:val="0"/>
      <w:marBottom w:val="0"/>
      <w:divBdr>
        <w:top w:val="none" w:sz="0" w:space="0" w:color="auto"/>
        <w:left w:val="none" w:sz="0" w:space="0" w:color="auto"/>
        <w:bottom w:val="none" w:sz="0" w:space="0" w:color="auto"/>
        <w:right w:val="none" w:sz="0" w:space="0" w:color="auto"/>
      </w:divBdr>
    </w:div>
    <w:div w:id="1376077796">
      <w:bodyDiv w:val="1"/>
      <w:marLeft w:val="0"/>
      <w:marRight w:val="0"/>
      <w:marTop w:val="0"/>
      <w:marBottom w:val="0"/>
      <w:divBdr>
        <w:top w:val="none" w:sz="0" w:space="0" w:color="auto"/>
        <w:left w:val="none" w:sz="0" w:space="0" w:color="auto"/>
        <w:bottom w:val="none" w:sz="0" w:space="0" w:color="auto"/>
        <w:right w:val="none" w:sz="0" w:space="0" w:color="auto"/>
      </w:divBdr>
    </w:div>
    <w:div w:id="1389304230">
      <w:bodyDiv w:val="1"/>
      <w:marLeft w:val="0"/>
      <w:marRight w:val="0"/>
      <w:marTop w:val="0"/>
      <w:marBottom w:val="0"/>
      <w:divBdr>
        <w:top w:val="none" w:sz="0" w:space="0" w:color="auto"/>
        <w:left w:val="none" w:sz="0" w:space="0" w:color="auto"/>
        <w:bottom w:val="none" w:sz="0" w:space="0" w:color="auto"/>
        <w:right w:val="none" w:sz="0" w:space="0" w:color="auto"/>
      </w:divBdr>
      <w:divsChild>
        <w:div w:id="1903250360">
          <w:marLeft w:val="480"/>
          <w:marRight w:val="0"/>
          <w:marTop w:val="0"/>
          <w:marBottom w:val="0"/>
          <w:divBdr>
            <w:top w:val="none" w:sz="0" w:space="0" w:color="auto"/>
            <w:left w:val="none" w:sz="0" w:space="0" w:color="auto"/>
            <w:bottom w:val="none" w:sz="0" w:space="0" w:color="auto"/>
            <w:right w:val="none" w:sz="0" w:space="0" w:color="auto"/>
          </w:divBdr>
        </w:div>
        <w:div w:id="2029018031">
          <w:marLeft w:val="480"/>
          <w:marRight w:val="0"/>
          <w:marTop w:val="0"/>
          <w:marBottom w:val="0"/>
          <w:divBdr>
            <w:top w:val="none" w:sz="0" w:space="0" w:color="auto"/>
            <w:left w:val="none" w:sz="0" w:space="0" w:color="auto"/>
            <w:bottom w:val="none" w:sz="0" w:space="0" w:color="auto"/>
            <w:right w:val="none" w:sz="0" w:space="0" w:color="auto"/>
          </w:divBdr>
        </w:div>
        <w:div w:id="2086291771">
          <w:marLeft w:val="480"/>
          <w:marRight w:val="0"/>
          <w:marTop w:val="0"/>
          <w:marBottom w:val="0"/>
          <w:divBdr>
            <w:top w:val="none" w:sz="0" w:space="0" w:color="auto"/>
            <w:left w:val="none" w:sz="0" w:space="0" w:color="auto"/>
            <w:bottom w:val="none" w:sz="0" w:space="0" w:color="auto"/>
            <w:right w:val="none" w:sz="0" w:space="0" w:color="auto"/>
          </w:divBdr>
        </w:div>
        <w:div w:id="99112021">
          <w:marLeft w:val="480"/>
          <w:marRight w:val="0"/>
          <w:marTop w:val="0"/>
          <w:marBottom w:val="0"/>
          <w:divBdr>
            <w:top w:val="none" w:sz="0" w:space="0" w:color="auto"/>
            <w:left w:val="none" w:sz="0" w:space="0" w:color="auto"/>
            <w:bottom w:val="none" w:sz="0" w:space="0" w:color="auto"/>
            <w:right w:val="none" w:sz="0" w:space="0" w:color="auto"/>
          </w:divBdr>
        </w:div>
        <w:div w:id="1618557487">
          <w:marLeft w:val="480"/>
          <w:marRight w:val="0"/>
          <w:marTop w:val="0"/>
          <w:marBottom w:val="0"/>
          <w:divBdr>
            <w:top w:val="none" w:sz="0" w:space="0" w:color="auto"/>
            <w:left w:val="none" w:sz="0" w:space="0" w:color="auto"/>
            <w:bottom w:val="none" w:sz="0" w:space="0" w:color="auto"/>
            <w:right w:val="none" w:sz="0" w:space="0" w:color="auto"/>
          </w:divBdr>
        </w:div>
        <w:div w:id="1081677329">
          <w:marLeft w:val="480"/>
          <w:marRight w:val="0"/>
          <w:marTop w:val="0"/>
          <w:marBottom w:val="0"/>
          <w:divBdr>
            <w:top w:val="none" w:sz="0" w:space="0" w:color="auto"/>
            <w:left w:val="none" w:sz="0" w:space="0" w:color="auto"/>
            <w:bottom w:val="none" w:sz="0" w:space="0" w:color="auto"/>
            <w:right w:val="none" w:sz="0" w:space="0" w:color="auto"/>
          </w:divBdr>
        </w:div>
        <w:div w:id="646055828">
          <w:marLeft w:val="480"/>
          <w:marRight w:val="0"/>
          <w:marTop w:val="0"/>
          <w:marBottom w:val="0"/>
          <w:divBdr>
            <w:top w:val="none" w:sz="0" w:space="0" w:color="auto"/>
            <w:left w:val="none" w:sz="0" w:space="0" w:color="auto"/>
            <w:bottom w:val="none" w:sz="0" w:space="0" w:color="auto"/>
            <w:right w:val="none" w:sz="0" w:space="0" w:color="auto"/>
          </w:divBdr>
        </w:div>
        <w:div w:id="1179807893">
          <w:marLeft w:val="480"/>
          <w:marRight w:val="0"/>
          <w:marTop w:val="0"/>
          <w:marBottom w:val="0"/>
          <w:divBdr>
            <w:top w:val="none" w:sz="0" w:space="0" w:color="auto"/>
            <w:left w:val="none" w:sz="0" w:space="0" w:color="auto"/>
            <w:bottom w:val="none" w:sz="0" w:space="0" w:color="auto"/>
            <w:right w:val="none" w:sz="0" w:space="0" w:color="auto"/>
          </w:divBdr>
        </w:div>
        <w:div w:id="580066642">
          <w:marLeft w:val="480"/>
          <w:marRight w:val="0"/>
          <w:marTop w:val="0"/>
          <w:marBottom w:val="0"/>
          <w:divBdr>
            <w:top w:val="none" w:sz="0" w:space="0" w:color="auto"/>
            <w:left w:val="none" w:sz="0" w:space="0" w:color="auto"/>
            <w:bottom w:val="none" w:sz="0" w:space="0" w:color="auto"/>
            <w:right w:val="none" w:sz="0" w:space="0" w:color="auto"/>
          </w:divBdr>
        </w:div>
        <w:div w:id="1517495319">
          <w:marLeft w:val="480"/>
          <w:marRight w:val="0"/>
          <w:marTop w:val="0"/>
          <w:marBottom w:val="0"/>
          <w:divBdr>
            <w:top w:val="none" w:sz="0" w:space="0" w:color="auto"/>
            <w:left w:val="none" w:sz="0" w:space="0" w:color="auto"/>
            <w:bottom w:val="none" w:sz="0" w:space="0" w:color="auto"/>
            <w:right w:val="none" w:sz="0" w:space="0" w:color="auto"/>
          </w:divBdr>
        </w:div>
        <w:div w:id="304362366">
          <w:marLeft w:val="480"/>
          <w:marRight w:val="0"/>
          <w:marTop w:val="0"/>
          <w:marBottom w:val="0"/>
          <w:divBdr>
            <w:top w:val="none" w:sz="0" w:space="0" w:color="auto"/>
            <w:left w:val="none" w:sz="0" w:space="0" w:color="auto"/>
            <w:bottom w:val="none" w:sz="0" w:space="0" w:color="auto"/>
            <w:right w:val="none" w:sz="0" w:space="0" w:color="auto"/>
          </w:divBdr>
        </w:div>
        <w:div w:id="107043156">
          <w:marLeft w:val="480"/>
          <w:marRight w:val="0"/>
          <w:marTop w:val="0"/>
          <w:marBottom w:val="0"/>
          <w:divBdr>
            <w:top w:val="none" w:sz="0" w:space="0" w:color="auto"/>
            <w:left w:val="none" w:sz="0" w:space="0" w:color="auto"/>
            <w:bottom w:val="none" w:sz="0" w:space="0" w:color="auto"/>
            <w:right w:val="none" w:sz="0" w:space="0" w:color="auto"/>
          </w:divBdr>
        </w:div>
        <w:div w:id="348412486">
          <w:marLeft w:val="480"/>
          <w:marRight w:val="0"/>
          <w:marTop w:val="0"/>
          <w:marBottom w:val="0"/>
          <w:divBdr>
            <w:top w:val="none" w:sz="0" w:space="0" w:color="auto"/>
            <w:left w:val="none" w:sz="0" w:space="0" w:color="auto"/>
            <w:bottom w:val="none" w:sz="0" w:space="0" w:color="auto"/>
            <w:right w:val="none" w:sz="0" w:space="0" w:color="auto"/>
          </w:divBdr>
        </w:div>
        <w:div w:id="1239437593">
          <w:marLeft w:val="480"/>
          <w:marRight w:val="0"/>
          <w:marTop w:val="0"/>
          <w:marBottom w:val="0"/>
          <w:divBdr>
            <w:top w:val="none" w:sz="0" w:space="0" w:color="auto"/>
            <w:left w:val="none" w:sz="0" w:space="0" w:color="auto"/>
            <w:bottom w:val="none" w:sz="0" w:space="0" w:color="auto"/>
            <w:right w:val="none" w:sz="0" w:space="0" w:color="auto"/>
          </w:divBdr>
        </w:div>
        <w:div w:id="1252733841">
          <w:marLeft w:val="480"/>
          <w:marRight w:val="0"/>
          <w:marTop w:val="0"/>
          <w:marBottom w:val="0"/>
          <w:divBdr>
            <w:top w:val="none" w:sz="0" w:space="0" w:color="auto"/>
            <w:left w:val="none" w:sz="0" w:space="0" w:color="auto"/>
            <w:bottom w:val="none" w:sz="0" w:space="0" w:color="auto"/>
            <w:right w:val="none" w:sz="0" w:space="0" w:color="auto"/>
          </w:divBdr>
        </w:div>
        <w:div w:id="1365521410">
          <w:marLeft w:val="480"/>
          <w:marRight w:val="0"/>
          <w:marTop w:val="0"/>
          <w:marBottom w:val="0"/>
          <w:divBdr>
            <w:top w:val="none" w:sz="0" w:space="0" w:color="auto"/>
            <w:left w:val="none" w:sz="0" w:space="0" w:color="auto"/>
            <w:bottom w:val="none" w:sz="0" w:space="0" w:color="auto"/>
            <w:right w:val="none" w:sz="0" w:space="0" w:color="auto"/>
          </w:divBdr>
        </w:div>
      </w:divsChild>
    </w:div>
    <w:div w:id="1400010211">
      <w:bodyDiv w:val="1"/>
      <w:marLeft w:val="0"/>
      <w:marRight w:val="0"/>
      <w:marTop w:val="0"/>
      <w:marBottom w:val="0"/>
      <w:divBdr>
        <w:top w:val="none" w:sz="0" w:space="0" w:color="auto"/>
        <w:left w:val="none" w:sz="0" w:space="0" w:color="auto"/>
        <w:bottom w:val="none" w:sz="0" w:space="0" w:color="auto"/>
        <w:right w:val="none" w:sz="0" w:space="0" w:color="auto"/>
      </w:divBdr>
    </w:div>
    <w:div w:id="1417361605">
      <w:bodyDiv w:val="1"/>
      <w:marLeft w:val="0"/>
      <w:marRight w:val="0"/>
      <w:marTop w:val="0"/>
      <w:marBottom w:val="0"/>
      <w:divBdr>
        <w:top w:val="none" w:sz="0" w:space="0" w:color="auto"/>
        <w:left w:val="none" w:sz="0" w:space="0" w:color="auto"/>
        <w:bottom w:val="none" w:sz="0" w:space="0" w:color="auto"/>
        <w:right w:val="none" w:sz="0" w:space="0" w:color="auto"/>
      </w:divBdr>
    </w:div>
    <w:div w:id="1434745850">
      <w:bodyDiv w:val="1"/>
      <w:marLeft w:val="0"/>
      <w:marRight w:val="0"/>
      <w:marTop w:val="0"/>
      <w:marBottom w:val="0"/>
      <w:divBdr>
        <w:top w:val="none" w:sz="0" w:space="0" w:color="auto"/>
        <w:left w:val="none" w:sz="0" w:space="0" w:color="auto"/>
        <w:bottom w:val="none" w:sz="0" w:space="0" w:color="auto"/>
        <w:right w:val="none" w:sz="0" w:space="0" w:color="auto"/>
      </w:divBdr>
      <w:divsChild>
        <w:div w:id="843713416">
          <w:marLeft w:val="480"/>
          <w:marRight w:val="0"/>
          <w:marTop w:val="0"/>
          <w:marBottom w:val="0"/>
          <w:divBdr>
            <w:top w:val="none" w:sz="0" w:space="0" w:color="auto"/>
            <w:left w:val="none" w:sz="0" w:space="0" w:color="auto"/>
            <w:bottom w:val="none" w:sz="0" w:space="0" w:color="auto"/>
            <w:right w:val="none" w:sz="0" w:space="0" w:color="auto"/>
          </w:divBdr>
        </w:div>
        <w:div w:id="2098015483">
          <w:marLeft w:val="480"/>
          <w:marRight w:val="0"/>
          <w:marTop w:val="0"/>
          <w:marBottom w:val="0"/>
          <w:divBdr>
            <w:top w:val="none" w:sz="0" w:space="0" w:color="auto"/>
            <w:left w:val="none" w:sz="0" w:space="0" w:color="auto"/>
            <w:bottom w:val="none" w:sz="0" w:space="0" w:color="auto"/>
            <w:right w:val="none" w:sz="0" w:space="0" w:color="auto"/>
          </w:divBdr>
        </w:div>
        <w:div w:id="1016610939">
          <w:marLeft w:val="480"/>
          <w:marRight w:val="0"/>
          <w:marTop w:val="0"/>
          <w:marBottom w:val="0"/>
          <w:divBdr>
            <w:top w:val="none" w:sz="0" w:space="0" w:color="auto"/>
            <w:left w:val="none" w:sz="0" w:space="0" w:color="auto"/>
            <w:bottom w:val="none" w:sz="0" w:space="0" w:color="auto"/>
            <w:right w:val="none" w:sz="0" w:space="0" w:color="auto"/>
          </w:divBdr>
        </w:div>
        <w:div w:id="1342244300">
          <w:marLeft w:val="480"/>
          <w:marRight w:val="0"/>
          <w:marTop w:val="0"/>
          <w:marBottom w:val="0"/>
          <w:divBdr>
            <w:top w:val="none" w:sz="0" w:space="0" w:color="auto"/>
            <w:left w:val="none" w:sz="0" w:space="0" w:color="auto"/>
            <w:bottom w:val="none" w:sz="0" w:space="0" w:color="auto"/>
            <w:right w:val="none" w:sz="0" w:space="0" w:color="auto"/>
          </w:divBdr>
        </w:div>
        <w:div w:id="1977299273">
          <w:marLeft w:val="480"/>
          <w:marRight w:val="0"/>
          <w:marTop w:val="0"/>
          <w:marBottom w:val="0"/>
          <w:divBdr>
            <w:top w:val="none" w:sz="0" w:space="0" w:color="auto"/>
            <w:left w:val="none" w:sz="0" w:space="0" w:color="auto"/>
            <w:bottom w:val="none" w:sz="0" w:space="0" w:color="auto"/>
            <w:right w:val="none" w:sz="0" w:space="0" w:color="auto"/>
          </w:divBdr>
        </w:div>
        <w:div w:id="1186166250">
          <w:marLeft w:val="480"/>
          <w:marRight w:val="0"/>
          <w:marTop w:val="0"/>
          <w:marBottom w:val="0"/>
          <w:divBdr>
            <w:top w:val="none" w:sz="0" w:space="0" w:color="auto"/>
            <w:left w:val="none" w:sz="0" w:space="0" w:color="auto"/>
            <w:bottom w:val="none" w:sz="0" w:space="0" w:color="auto"/>
            <w:right w:val="none" w:sz="0" w:space="0" w:color="auto"/>
          </w:divBdr>
        </w:div>
        <w:div w:id="1321616097">
          <w:marLeft w:val="480"/>
          <w:marRight w:val="0"/>
          <w:marTop w:val="0"/>
          <w:marBottom w:val="0"/>
          <w:divBdr>
            <w:top w:val="none" w:sz="0" w:space="0" w:color="auto"/>
            <w:left w:val="none" w:sz="0" w:space="0" w:color="auto"/>
            <w:bottom w:val="none" w:sz="0" w:space="0" w:color="auto"/>
            <w:right w:val="none" w:sz="0" w:space="0" w:color="auto"/>
          </w:divBdr>
        </w:div>
        <w:div w:id="1026058084">
          <w:marLeft w:val="480"/>
          <w:marRight w:val="0"/>
          <w:marTop w:val="0"/>
          <w:marBottom w:val="0"/>
          <w:divBdr>
            <w:top w:val="none" w:sz="0" w:space="0" w:color="auto"/>
            <w:left w:val="none" w:sz="0" w:space="0" w:color="auto"/>
            <w:bottom w:val="none" w:sz="0" w:space="0" w:color="auto"/>
            <w:right w:val="none" w:sz="0" w:space="0" w:color="auto"/>
          </w:divBdr>
        </w:div>
        <w:div w:id="210531790">
          <w:marLeft w:val="480"/>
          <w:marRight w:val="0"/>
          <w:marTop w:val="0"/>
          <w:marBottom w:val="0"/>
          <w:divBdr>
            <w:top w:val="none" w:sz="0" w:space="0" w:color="auto"/>
            <w:left w:val="none" w:sz="0" w:space="0" w:color="auto"/>
            <w:bottom w:val="none" w:sz="0" w:space="0" w:color="auto"/>
            <w:right w:val="none" w:sz="0" w:space="0" w:color="auto"/>
          </w:divBdr>
        </w:div>
        <w:div w:id="105203650">
          <w:marLeft w:val="480"/>
          <w:marRight w:val="0"/>
          <w:marTop w:val="0"/>
          <w:marBottom w:val="0"/>
          <w:divBdr>
            <w:top w:val="none" w:sz="0" w:space="0" w:color="auto"/>
            <w:left w:val="none" w:sz="0" w:space="0" w:color="auto"/>
            <w:bottom w:val="none" w:sz="0" w:space="0" w:color="auto"/>
            <w:right w:val="none" w:sz="0" w:space="0" w:color="auto"/>
          </w:divBdr>
        </w:div>
        <w:div w:id="1799449061">
          <w:marLeft w:val="480"/>
          <w:marRight w:val="0"/>
          <w:marTop w:val="0"/>
          <w:marBottom w:val="0"/>
          <w:divBdr>
            <w:top w:val="none" w:sz="0" w:space="0" w:color="auto"/>
            <w:left w:val="none" w:sz="0" w:space="0" w:color="auto"/>
            <w:bottom w:val="none" w:sz="0" w:space="0" w:color="auto"/>
            <w:right w:val="none" w:sz="0" w:space="0" w:color="auto"/>
          </w:divBdr>
        </w:div>
        <w:div w:id="553155446">
          <w:marLeft w:val="480"/>
          <w:marRight w:val="0"/>
          <w:marTop w:val="0"/>
          <w:marBottom w:val="0"/>
          <w:divBdr>
            <w:top w:val="none" w:sz="0" w:space="0" w:color="auto"/>
            <w:left w:val="none" w:sz="0" w:space="0" w:color="auto"/>
            <w:bottom w:val="none" w:sz="0" w:space="0" w:color="auto"/>
            <w:right w:val="none" w:sz="0" w:space="0" w:color="auto"/>
          </w:divBdr>
        </w:div>
        <w:div w:id="204025739">
          <w:marLeft w:val="480"/>
          <w:marRight w:val="0"/>
          <w:marTop w:val="0"/>
          <w:marBottom w:val="0"/>
          <w:divBdr>
            <w:top w:val="none" w:sz="0" w:space="0" w:color="auto"/>
            <w:left w:val="none" w:sz="0" w:space="0" w:color="auto"/>
            <w:bottom w:val="none" w:sz="0" w:space="0" w:color="auto"/>
            <w:right w:val="none" w:sz="0" w:space="0" w:color="auto"/>
          </w:divBdr>
        </w:div>
        <w:div w:id="28917241">
          <w:marLeft w:val="480"/>
          <w:marRight w:val="0"/>
          <w:marTop w:val="0"/>
          <w:marBottom w:val="0"/>
          <w:divBdr>
            <w:top w:val="none" w:sz="0" w:space="0" w:color="auto"/>
            <w:left w:val="none" w:sz="0" w:space="0" w:color="auto"/>
            <w:bottom w:val="none" w:sz="0" w:space="0" w:color="auto"/>
            <w:right w:val="none" w:sz="0" w:space="0" w:color="auto"/>
          </w:divBdr>
        </w:div>
        <w:div w:id="248079223">
          <w:marLeft w:val="480"/>
          <w:marRight w:val="0"/>
          <w:marTop w:val="0"/>
          <w:marBottom w:val="0"/>
          <w:divBdr>
            <w:top w:val="none" w:sz="0" w:space="0" w:color="auto"/>
            <w:left w:val="none" w:sz="0" w:space="0" w:color="auto"/>
            <w:bottom w:val="none" w:sz="0" w:space="0" w:color="auto"/>
            <w:right w:val="none" w:sz="0" w:space="0" w:color="auto"/>
          </w:divBdr>
        </w:div>
        <w:div w:id="1596479366">
          <w:marLeft w:val="480"/>
          <w:marRight w:val="0"/>
          <w:marTop w:val="0"/>
          <w:marBottom w:val="0"/>
          <w:divBdr>
            <w:top w:val="none" w:sz="0" w:space="0" w:color="auto"/>
            <w:left w:val="none" w:sz="0" w:space="0" w:color="auto"/>
            <w:bottom w:val="none" w:sz="0" w:space="0" w:color="auto"/>
            <w:right w:val="none" w:sz="0" w:space="0" w:color="auto"/>
          </w:divBdr>
        </w:div>
      </w:divsChild>
    </w:div>
    <w:div w:id="1442996031">
      <w:bodyDiv w:val="1"/>
      <w:marLeft w:val="0"/>
      <w:marRight w:val="0"/>
      <w:marTop w:val="0"/>
      <w:marBottom w:val="0"/>
      <w:divBdr>
        <w:top w:val="none" w:sz="0" w:space="0" w:color="auto"/>
        <w:left w:val="none" w:sz="0" w:space="0" w:color="auto"/>
        <w:bottom w:val="none" w:sz="0" w:space="0" w:color="auto"/>
        <w:right w:val="none" w:sz="0" w:space="0" w:color="auto"/>
      </w:divBdr>
      <w:divsChild>
        <w:div w:id="936253374">
          <w:marLeft w:val="480"/>
          <w:marRight w:val="0"/>
          <w:marTop w:val="0"/>
          <w:marBottom w:val="0"/>
          <w:divBdr>
            <w:top w:val="none" w:sz="0" w:space="0" w:color="auto"/>
            <w:left w:val="none" w:sz="0" w:space="0" w:color="auto"/>
            <w:bottom w:val="none" w:sz="0" w:space="0" w:color="auto"/>
            <w:right w:val="none" w:sz="0" w:space="0" w:color="auto"/>
          </w:divBdr>
        </w:div>
        <w:div w:id="1570461903">
          <w:marLeft w:val="480"/>
          <w:marRight w:val="0"/>
          <w:marTop w:val="0"/>
          <w:marBottom w:val="0"/>
          <w:divBdr>
            <w:top w:val="none" w:sz="0" w:space="0" w:color="auto"/>
            <w:left w:val="none" w:sz="0" w:space="0" w:color="auto"/>
            <w:bottom w:val="none" w:sz="0" w:space="0" w:color="auto"/>
            <w:right w:val="none" w:sz="0" w:space="0" w:color="auto"/>
          </w:divBdr>
        </w:div>
        <w:div w:id="332340998">
          <w:marLeft w:val="480"/>
          <w:marRight w:val="0"/>
          <w:marTop w:val="0"/>
          <w:marBottom w:val="0"/>
          <w:divBdr>
            <w:top w:val="none" w:sz="0" w:space="0" w:color="auto"/>
            <w:left w:val="none" w:sz="0" w:space="0" w:color="auto"/>
            <w:bottom w:val="none" w:sz="0" w:space="0" w:color="auto"/>
            <w:right w:val="none" w:sz="0" w:space="0" w:color="auto"/>
          </w:divBdr>
        </w:div>
        <w:div w:id="1144659963">
          <w:marLeft w:val="480"/>
          <w:marRight w:val="0"/>
          <w:marTop w:val="0"/>
          <w:marBottom w:val="0"/>
          <w:divBdr>
            <w:top w:val="none" w:sz="0" w:space="0" w:color="auto"/>
            <w:left w:val="none" w:sz="0" w:space="0" w:color="auto"/>
            <w:bottom w:val="none" w:sz="0" w:space="0" w:color="auto"/>
            <w:right w:val="none" w:sz="0" w:space="0" w:color="auto"/>
          </w:divBdr>
        </w:div>
        <w:div w:id="1845780186">
          <w:marLeft w:val="480"/>
          <w:marRight w:val="0"/>
          <w:marTop w:val="0"/>
          <w:marBottom w:val="0"/>
          <w:divBdr>
            <w:top w:val="none" w:sz="0" w:space="0" w:color="auto"/>
            <w:left w:val="none" w:sz="0" w:space="0" w:color="auto"/>
            <w:bottom w:val="none" w:sz="0" w:space="0" w:color="auto"/>
            <w:right w:val="none" w:sz="0" w:space="0" w:color="auto"/>
          </w:divBdr>
        </w:div>
        <w:div w:id="6953731">
          <w:marLeft w:val="480"/>
          <w:marRight w:val="0"/>
          <w:marTop w:val="0"/>
          <w:marBottom w:val="0"/>
          <w:divBdr>
            <w:top w:val="none" w:sz="0" w:space="0" w:color="auto"/>
            <w:left w:val="none" w:sz="0" w:space="0" w:color="auto"/>
            <w:bottom w:val="none" w:sz="0" w:space="0" w:color="auto"/>
            <w:right w:val="none" w:sz="0" w:space="0" w:color="auto"/>
          </w:divBdr>
        </w:div>
        <w:div w:id="1545828044">
          <w:marLeft w:val="480"/>
          <w:marRight w:val="0"/>
          <w:marTop w:val="0"/>
          <w:marBottom w:val="0"/>
          <w:divBdr>
            <w:top w:val="none" w:sz="0" w:space="0" w:color="auto"/>
            <w:left w:val="none" w:sz="0" w:space="0" w:color="auto"/>
            <w:bottom w:val="none" w:sz="0" w:space="0" w:color="auto"/>
            <w:right w:val="none" w:sz="0" w:space="0" w:color="auto"/>
          </w:divBdr>
        </w:div>
        <w:div w:id="690843289">
          <w:marLeft w:val="480"/>
          <w:marRight w:val="0"/>
          <w:marTop w:val="0"/>
          <w:marBottom w:val="0"/>
          <w:divBdr>
            <w:top w:val="none" w:sz="0" w:space="0" w:color="auto"/>
            <w:left w:val="none" w:sz="0" w:space="0" w:color="auto"/>
            <w:bottom w:val="none" w:sz="0" w:space="0" w:color="auto"/>
            <w:right w:val="none" w:sz="0" w:space="0" w:color="auto"/>
          </w:divBdr>
        </w:div>
        <w:div w:id="2138600425">
          <w:marLeft w:val="480"/>
          <w:marRight w:val="0"/>
          <w:marTop w:val="0"/>
          <w:marBottom w:val="0"/>
          <w:divBdr>
            <w:top w:val="none" w:sz="0" w:space="0" w:color="auto"/>
            <w:left w:val="none" w:sz="0" w:space="0" w:color="auto"/>
            <w:bottom w:val="none" w:sz="0" w:space="0" w:color="auto"/>
            <w:right w:val="none" w:sz="0" w:space="0" w:color="auto"/>
          </w:divBdr>
        </w:div>
        <w:div w:id="1450196401">
          <w:marLeft w:val="480"/>
          <w:marRight w:val="0"/>
          <w:marTop w:val="0"/>
          <w:marBottom w:val="0"/>
          <w:divBdr>
            <w:top w:val="none" w:sz="0" w:space="0" w:color="auto"/>
            <w:left w:val="none" w:sz="0" w:space="0" w:color="auto"/>
            <w:bottom w:val="none" w:sz="0" w:space="0" w:color="auto"/>
            <w:right w:val="none" w:sz="0" w:space="0" w:color="auto"/>
          </w:divBdr>
        </w:div>
        <w:div w:id="1069234295">
          <w:marLeft w:val="480"/>
          <w:marRight w:val="0"/>
          <w:marTop w:val="0"/>
          <w:marBottom w:val="0"/>
          <w:divBdr>
            <w:top w:val="none" w:sz="0" w:space="0" w:color="auto"/>
            <w:left w:val="none" w:sz="0" w:space="0" w:color="auto"/>
            <w:bottom w:val="none" w:sz="0" w:space="0" w:color="auto"/>
            <w:right w:val="none" w:sz="0" w:space="0" w:color="auto"/>
          </w:divBdr>
        </w:div>
      </w:divsChild>
    </w:div>
    <w:div w:id="1450247399">
      <w:bodyDiv w:val="1"/>
      <w:marLeft w:val="0"/>
      <w:marRight w:val="0"/>
      <w:marTop w:val="0"/>
      <w:marBottom w:val="0"/>
      <w:divBdr>
        <w:top w:val="none" w:sz="0" w:space="0" w:color="auto"/>
        <w:left w:val="none" w:sz="0" w:space="0" w:color="auto"/>
        <w:bottom w:val="none" w:sz="0" w:space="0" w:color="auto"/>
        <w:right w:val="none" w:sz="0" w:space="0" w:color="auto"/>
      </w:divBdr>
    </w:div>
    <w:div w:id="1462462455">
      <w:bodyDiv w:val="1"/>
      <w:marLeft w:val="0"/>
      <w:marRight w:val="0"/>
      <w:marTop w:val="0"/>
      <w:marBottom w:val="0"/>
      <w:divBdr>
        <w:top w:val="none" w:sz="0" w:space="0" w:color="auto"/>
        <w:left w:val="none" w:sz="0" w:space="0" w:color="auto"/>
        <w:bottom w:val="none" w:sz="0" w:space="0" w:color="auto"/>
        <w:right w:val="none" w:sz="0" w:space="0" w:color="auto"/>
      </w:divBdr>
      <w:divsChild>
        <w:div w:id="1734812157">
          <w:marLeft w:val="480"/>
          <w:marRight w:val="0"/>
          <w:marTop w:val="0"/>
          <w:marBottom w:val="0"/>
          <w:divBdr>
            <w:top w:val="none" w:sz="0" w:space="0" w:color="auto"/>
            <w:left w:val="none" w:sz="0" w:space="0" w:color="auto"/>
            <w:bottom w:val="none" w:sz="0" w:space="0" w:color="auto"/>
            <w:right w:val="none" w:sz="0" w:space="0" w:color="auto"/>
          </w:divBdr>
        </w:div>
        <w:div w:id="1909145789">
          <w:marLeft w:val="480"/>
          <w:marRight w:val="0"/>
          <w:marTop w:val="0"/>
          <w:marBottom w:val="0"/>
          <w:divBdr>
            <w:top w:val="none" w:sz="0" w:space="0" w:color="auto"/>
            <w:left w:val="none" w:sz="0" w:space="0" w:color="auto"/>
            <w:bottom w:val="none" w:sz="0" w:space="0" w:color="auto"/>
            <w:right w:val="none" w:sz="0" w:space="0" w:color="auto"/>
          </w:divBdr>
        </w:div>
        <w:div w:id="838035764">
          <w:marLeft w:val="480"/>
          <w:marRight w:val="0"/>
          <w:marTop w:val="0"/>
          <w:marBottom w:val="0"/>
          <w:divBdr>
            <w:top w:val="none" w:sz="0" w:space="0" w:color="auto"/>
            <w:left w:val="none" w:sz="0" w:space="0" w:color="auto"/>
            <w:bottom w:val="none" w:sz="0" w:space="0" w:color="auto"/>
            <w:right w:val="none" w:sz="0" w:space="0" w:color="auto"/>
          </w:divBdr>
        </w:div>
        <w:div w:id="266429926">
          <w:marLeft w:val="480"/>
          <w:marRight w:val="0"/>
          <w:marTop w:val="0"/>
          <w:marBottom w:val="0"/>
          <w:divBdr>
            <w:top w:val="none" w:sz="0" w:space="0" w:color="auto"/>
            <w:left w:val="none" w:sz="0" w:space="0" w:color="auto"/>
            <w:bottom w:val="none" w:sz="0" w:space="0" w:color="auto"/>
            <w:right w:val="none" w:sz="0" w:space="0" w:color="auto"/>
          </w:divBdr>
        </w:div>
      </w:divsChild>
    </w:div>
    <w:div w:id="1469514723">
      <w:bodyDiv w:val="1"/>
      <w:marLeft w:val="0"/>
      <w:marRight w:val="0"/>
      <w:marTop w:val="0"/>
      <w:marBottom w:val="0"/>
      <w:divBdr>
        <w:top w:val="none" w:sz="0" w:space="0" w:color="auto"/>
        <w:left w:val="none" w:sz="0" w:space="0" w:color="auto"/>
        <w:bottom w:val="none" w:sz="0" w:space="0" w:color="auto"/>
        <w:right w:val="none" w:sz="0" w:space="0" w:color="auto"/>
      </w:divBdr>
      <w:divsChild>
        <w:div w:id="151608830">
          <w:marLeft w:val="480"/>
          <w:marRight w:val="0"/>
          <w:marTop w:val="0"/>
          <w:marBottom w:val="0"/>
          <w:divBdr>
            <w:top w:val="none" w:sz="0" w:space="0" w:color="auto"/>
            <w:left w:val="none" w:sz="0" w:space="0" w:color="auto"/>
            <w:bottom w:val="none" w:sz="0" w:space="0" w:color="auto"/>
            <w:right w:val="none" w:sz="0" w:space="0" w:color="auto"/>
          </w:divBdr>
        </w:div>
        <w:div w:id="2070879550">
          <w:marLeft w:val="480"/>
          <w:marRight w:val="0"/>
          <w:marTop w:val="0"/>
          <w:marBottom w:val="0"/>
          <w:divBdr>
            <w:top w:val="none" w:sz="0" w:space="0" w:color="auto"/>
            <w:left w:val="none" w:sz="0" w:space="0" w:color="auto"/>
            <w:bottom w:val="none" w:sz="0" w:space="0" w:color="auto"/>
            <w:right w:val="none" w:sz="0" w:space="0" w:color="auto"/>
          </w:divBdr>
        </w:div>
        <w:div w:id="1760366352">
          <w:marLeft w:val="480"/>
          <w:marRight w:val="0"/>
          <w:marTop w:val="0"/>
          <w:marBottom w:val="0"/>
          <w:divBdr>
            <w:top w:val="none" w:sz="0" w:space="0" w:color="auto"/>
            <w:left w:val="none" w:sz="0" w:space="0" w:color="auto"/>
            <w:bottom w:val="none" w:sz="0" w:space="0" w:color="auto"/>
            <w:right w:val="none" w:sz="0" w:space="0" w:color="auto"/>
          </w:divBdr>
        </w:div>
        <w:div w:id="2012217453">
          <w:marLeft w:val="480"/>
          <w:marRight w:val="0"/>
          <w:marTop w:val="0"/>
          <w:marBottom w:val="0"/>
          <w:divBdr>
            <w:top w:val="none" w:sz="0" w:space="0" w:color="auto"/>
            <w:left w:val="none" w:sz="0" w:space="0" w:color="auto"/>
            <w:bottom w:val="none" w:sz="0" w:space="0" w:color="auto"/>
            <w:right w:val="none" w:sz="0" w:space="0" w:color="auto"/>
          </w:divBdr>
        </w:div>
      </w:divsChild>
    </w:div>
    <w:div w:id="1471748377">
      <w:bodyDiv w:val="1"/>
      <w:marLeft w:val="0"/>
      <w:marRight w:val="0"/>
      <w:marTop w:val="0"/>
      <w:marBottom w:val="0"/>
      <w:divBdr>
        <w:top w:val="none" w:sz="0" w:space="0" w:color="auto"/>
        <w:left w:val="none" w:sz="0" w:space="0" w:color="auto"/>
        <w:bottom w:val="none" w:sz="0" w:space="0" w:color="auto"/>
        <w:right w:val="none" w:sz="0" w:space="0" w:color="auto"/>
      </w:divBdr>
    </w:div>
    <w:div w:id="1476214533">
      <w:bodyDiv w:val="1"/>
      <w:marLeft w:val="0"/>
      <w:marRight w:val="0"/>
      <w:marTop w:val="0"/>
      <w:marBottom w:val="0"/>
      <w:divBdr>
        <w:top w:val="none" w:sz="0" w:space="0" w:color="auto"/>
        <w:left w:val="none" w:sz="0" w:space="0" w:color="auto"/>
        <w:bottom w:val="none" w:sz="0" w:space="0" w:color="auto"/>
        <w:right w:val="none" w:sz="0" w:space="0" w:color="auto"/>
      </w:divBdr>
      <w:divsChild>
        <w:div w:id="130371730">
          <w:marLeft w:val="480"/>
          <w:marRight w:val="0"/>
          <w:marTop w:val="0"/>
          <w:marBottom w:val="0"/>
          <w:divBdr>
            <w:top w:val="none" w:sz="0" w:space="0" w:color="auto"/>
            <w:left w:val="none" w:sz="0" w:space="0" w:color="auto"/>
            <w:bottom w:val="none" w:sz="0" w:space="0" w:color="auto"/>
            <w:right w:val="none" w:sz="0" w:space="0" w:color="auto"/>
          </w:divBdr>
        </w:div>
        <w:div w:id="439683655">
          <w:marLeft w:val="480"/>
          <w:marRight w:val="0"/>
          <w:marTop w:val="0"/>
          <w:marBottom w:val="0"/>
          <w:divBdr>
            <w:top w:val="none" w:sz="0" w:space="0" w:color="auto"/>
            <w:left w:val="none" w:sz="0" w:space="0" w:color="auto"/>
            <w:bottom w:val="none" w:sz="0" w:space="0" w:color="auto"/>
            <w:right w:val="none" w:sz="0" w:space="0" w:color="auto"/>
          </w:divBdr>
        </w:div>
        <w:div w:id="1111316593">
          <w:marLeft w:val="480"/>
          <w:marRight w:val="0"/>
          <w:marTop w:val="0"/>
          <w:marBottom w:val="0"/>
          <w:divBdr>
            <w:top w:val="none" w:sz="0" w:space="0" w:color="auto"/>
            <w:left w:val="none" w:sz="0" w:space="0" w:color="auto"/>
            <w:bottom w:val="none" w:sz="0" w:space="0" w:color="auto"/>
            <w:right w:val="none" w:sz="0" w:space="0" w:color="auto"/>
          </w:divBdr>
        </w:div>
        <w:div w:id="39205133">
          <w:marLeft w:val="480"/>
          <w:marRight w:val="0"/>
          <w:marTop w:val="0"/>
          <w:marBottom w:val="0"/>
          <w:divBdr>
            <w:top w:val="none" w:sz="0" w:space="0" w:color="auto"/>
            <w:left w:val="none" w:sz="0" w:space="0" w:color="auto"/>
            <w:bottom w:val="none" w:sz="0" w:space="0" w:color="auto"/>
            <w:right w:val="none" w:sz="0" w:space="0" w:color="auto"/>
          </w:divBdr>
        </w:div>
        <w:div w:id="1373774628">
          <w:marLeft w:val="480"/>
          <w:marRight w:val="0"/>
          <w:marTop w:val="0"/>
          <w:marBottom w:val="0"/>
          <w:divBdr>
            <w:top w:val="none" w:sz="0" w:space="0" w:color="auto"/>
            <w:left w:val="none" w:sz="0" w:space="0" w:color="auto"/>
            <w:bottom w:val="none" w:sz="0" w:space="0" w:color="auto"/>
            <w:right w:val="none" w:sz="0" w:space="0" w:color="auto"/>
          </w:divBdr>
        </w:div>
        <w:div w:id="882400948">
          <w:marLeft w:val="480"/>
          <w:marRight w:val="0"/>
          <w:marTop w:val="0"/>
          <w:marBottom w:val="0"/>
          <w:divBdr>
            <w:top w:val="none" w:sz="0" w:space="0" w:color="auto"/>
            <w:left w:val="none" w:sz="0" w:space="0" w:color="auto"/>
            <w:bottom w:val="none" w:sz="0" w:space="0" w:color="auto"/>
            <w:right w:val="none" w:sz="0" w:space="0" w:color="auto"/>
          </w:divBdr>
        </w:div>
        <w:div w:id="1420980322">
          <w:marLeft w:val="480"/>
          <w:marRight w:val="0"/>
          <w:marTop w:val="0"/>
          <w:marBottom w:val="0"/>
          <w:divBdr>
            <w:top w:val="none" w:sz="0" w:space="0" w:color="auto"/>
            <w:left w:val="none" w:sz="0" w:space="0" w:color="auto"/>
            <w:bottom w:val="none" w:sz="0" w:space="0" w:color="auto"/>
            <w:right w:val="none" w:sz="0" w:space="0" w:color="auto"/>
          </w:divBdr>
        </w:div>
        <w:div w:id="102459937">
          <w:marLeft w:val="480"/>
          <w:marRight w:val="0"/>
          <w:marTop w:val="0"/>
          <w:marBottom w:val="0"/>
          <w:divBdr>
            <w:top w:val="none" w:sz="0" w:space="0" w:color="auto"/>
            <w:left w:val="none" w:sz="0" w:space="0" w:color="auto"/>
            <w:bottom w:val="none" w:sz="0" w:space="0" w:color="auto"/>
            <w:right w:val="none" w:sz="0" w:space="0" w:color="auto"/>
          </w:divBdr>
        </w:div>
        <w:div w:id="598487319">
          <w:marLeft w:val="480"/>
          <w:marRight w:val="0"/>
          <w:marTop w:val="0"/>
          <w:marBottom w:val="0"/>
          <w:divBdr>
            <w:top w:val="none" w:sz="0" w:space="0" w:color="auto"/>
            <w:left w:val="none" w:sz="0" w:space="0" w:color="auto"/>
            <w:bottom w:val="none" w:sz="0" w:space="0" w:color="auto"/>
            <w:right w:val="none" w:sz="0" w:space="0" w:color="auto"/>
          </w:divBdr>
        </w:div>
        <w:div w:id="1147280208">
          <w:marLeft w:val="480"/>
          <w:marRight w:val="0"/>
          <w:marTop w:val="0"/>
          <w:marBottom w:val="0"/>
          <w:divBdr>
            <w:top w:val="none" w:sz="0" w:space="0" w:color="auto"/>
            <w:left w:val="none" w:sz="0" w:space="0" w:color="auto"/>
            <w:bottom w:val="none" w:sz="0" w:space="0" w:color="auto"/>
            <w:right w:val="none" w:sz="0" w:space="0" w:color="auto"/>
          </w:divBdr>
        </w:div>
        <w:div w:id="1639804148">
          <w:marLeft w:val="480"/>
          <w:marRight w:val="0"/>
          <w:marTop w:val="0"/>
          <w:marBottom w:val="0"/>
          <w:divBdr>
            <w:top w:val="none" w:sz="0" w:space="0" w:color="auto"/>
            <w:left w:val="none" w:sz="0" w:space="0" w:color="auto"/>
            <w:bottom w:val="none" w:sz="0" w:space="0" w:color="auto"/>
            <w:right w:val="none" w:sz="0" w:space="0" w:color="auto"/>
          </w:divBdr>
        </w:div>
        <w:div w:id="60099857">
          <w:marLeft w:val="480"/>
          <w:marRight w:val="0"/>
          <w:marTop w:val="0"/>
          <w:marBottom w:val="0"/>
          <w:divBdr>
            <w:top w:val="none" w:sz="0" w:space="0" w:color="auto"/>
            <w:left w:val="none" w:sz="0" w:space="0" w:color="auto"/>
            <w:bottom w:val="none" w:sz="0" w:space="0" w:color="auto"/>
            <w:right w:val="none" w:sz="0" w:space="0" w:color="auto"/>
          </w:divBdr>
        </w:div>
        <w:div w:id="1338581926">
          <w:marLeft w:val="480"/>
          <w:marRight w:val="0"/>
          <w:marTop w:val="0"/>
          <w:marBottom w:val="0"/>
          <w:divBdr>
            <w:top w:val="none" w:sz="0" w:space="0" w:color="auto"/>
            <w:left w:val="none" w:sz="0" w:space="0" w:color="auto"/>
            <w:bottom w:val="none" w:sz="0" w:space="0" w:color="auto"/>
            <w:right w:val="none" w:sz="0" w:space="0" w:color="auto"/>
          </w:divBdr>
        </w:div>
        <w:div w:id="520897122">
          <w:marLeft w:val="480"/>
          <w:marRight w:val="0"/>
          <w:marTop w:val="0"/>
          <w:marBottom w:val="0"/>
          <w:divBdr>
            <w:top w:val="none" w:sz="0" w:space="0" w:color="auto"/>
            <w:left w:val="none" w:sz="0" w:space="0" w:color="auto"/>
            <w:bottom w:val="none" w:sz="0" w:space="0" w:color="auto"/>
            <w:right w:val="none" w:sz="0" w:space="0" w:color="auto"/>
          </w:divBdr>
        </w:div>
      </w:divsChild>
    </w:div>
    <w:div w:id="1488933976">
      <w:bodyDiv w:val="1"/>
      <w:marLeft w:val="0"/>
      <w:marRight w:val="0"/>
      <w:marTop w:val="0"/>
      <w:marBottom w:val="0"/>
      <w:divBdr>
        <w:top w:val="none" w:sz="0" w:space="0" w:color="auto"/>
        <w:left w:val="none" w:sz="0" w:space="0" w:color="auto"/>
        <w:bottom w:val="none" w:sz="0" w:space="0" w:color="auto"/>
        <w:right w:val="none" w:sz="0" w:space="0" w:color="auto"/>
      </w:divBdr>
    </w:div>
    <w:div w:id="1493334044">
      <w:bodyDiv w:val="1"/>
      <w:marLeft w:val="0"/>
      <w:marRight w:val="0"/>
      <w:marTop w:val="0"/>
      <w:marBottom w:val="0"/>
      <w:divBdr>
        <w:top w:val="none" w:sz="0" w:space="0" w:color="auto"/>
        <w:left w:val="none" w:sz="0" w:space="0" w:color="auto"/>
        <w:bottom w:val="none" w:sz="0" w:space="0" w:color="auto"/>
        <w:right w:val="none" w:sz="0" w:space="0" w:color="auto"/>
      </w:divBdr>
    </w:div>
    <w:div w:id="1494949017">
      <w:bodyDiv w:val="1"/>
      <w:marLeft w:val="0"/>
      <w:marRight w:val="0"/>
      <w:marTop w:val="0"/>
      <w:marBottom w:val="0"/>
      <w:divBdr>
        <w:top w:val="none" w:sz="0" w:space="0" w:color="auto"/>
        <w:left w:val="none" w:sz="0" w:space="0" w:color="auto"/>
        <w:bottom w:val="none" w:sz="0" w:space="0" w:color="auto"/>
        <w:right w:val="none" w:sz="0" w:space="0" w:color="auto"/>
      </w:divBdr>
    </w:div>
    <w:div w:id="1497453703">
      <w:bodyDiv w:val="1"/>
      <w:marLeft w:val="0"/>
      <w:marRight w:val="0"/>
      <w:marTop w:val="0"/>
      <w:marBottom w:val="0"/>
      <w:divBdr>
        <w:top w:val="none" w:sz="0" w:space="0" w:color="auto"/>
        <w:left w:val="none" w:sz="0" w:space="0" w:color="auto"/>
        <w:bottom w:val="none" w:sz="0" w:space="0" w:color="auto"/>
        <w:right w:val="none" w:sz="0" w:space="0" w:color="auto"/>
      </w:divBdr>
    </w:div>
    <w:div w:id="1500150310">
      <w:bodyDiv w:val="1"/>
      <w:marLeft w:val="0"/>
      <w:marRight w:val="0"/>
      <w:marTop w:val="0"/>
      <w:marBottom w:val="0"/>
      <w:divBdr>
        <w:top w:val="none" w:sz="0" w:space="0" w:color="auto"/>
        <w:left w:val="none" w:sz="0" w:space="0" w:color="auto"/>
        <w:bottom w:val="none" w:sz="0" w:space="0" w:color="auto"/>
        <w:right w:val="none" w:sz="0" w:space="0" w:color="auto"/>
      </w:divBdr>
    </w:div>
    <w:div w:id="1500382957">
      <w:bodyDiv w:val="1"/>
      <w:marLeft w:val="0"/>
      <w:marRight w:val="0"/>
      <w:marTop w:val="0"/>
      <w:marBottom w:val="0"/>
      <w:divBdr>
        <w:top w:val="none" w:sz="0" w:space="0" w:color="auto"/>
        <w:left w:val="none" w:sz="0" w:space="0" w:color="auto"/>
        <w:bottom w:val="none" w:sz="0" w:space="0" w:color="auto"/>
        <w:right w:val="none" w:sz="0" w:space="0" w:color="auto"/>
      </w:divBdr>
    </w:div>
    <w:div w:id="1506287508">
      <w:bodyDiv w:val="1"/>
      <w:marLeft w:val="0"/>
      <w:marRight w:val="0"/>
      <w:marTop w:val="0"/>
      <w:marBottom w:val="0"/>
      <w:divBdr>
        <w:top w:val="none" w:sz="0" w:space="0" w:color="auto"/>
        <w:left w:val="none" w:sz="0" w:space="0" w:color="auto"/>
        <w:bottom w:val="none" w:sz="0" w:space="0" w:color="auto"/>
        <w:right w:val="none" w:sz="0" w:space="0" w:color="auto"/>
      </w:divBdr>
    </w:div>
    <w:div w:id="1511064414">
      <w:bodyDiv w:val="1"/>
      <w:marLeft w:val="0"/>
      <w:marRight w:val="0"/>
      <w:marTop w:val="0"/>
      <w:marBottom w:val="0"/>
      <w:divBdr>
        <w:top w:val="none" w:sz="0" w:space="0" w:color="auto"/>
        <w:left w:val="none" w:sz="0" w:space="0" w:color="auto"/>
        <w:bottom w:val="none" w:sz="0" w:space="0" w:color="auto"/>
        <w:right w:val="none" w:sz="0" w:space="0" w:color="auto"/>
      </w:divBdr>
    </w:div>
    <w:div w:id="1518622166">
      <w:bodyDiv w:val="1"/>
      <w:marLeft w:val="0"/>
      <w:marRight w:val="0"/>
      <w:marTop w:val="0"/>
      <w:marBottom w:val="0"/>
      <w:divBdr>
        <w:top w:val="none" w:sz="0" w:space="0" w:color="auto"/>
        <w:left w:val="none" w:sz="0" w:space="0" w:color="auto"/>
        <w:bottom w:val="none" w:sz="0" w:space="0" w:color="auto"/>
        <w:right w:val="none" w:sz="0" w:space="0" w:color="auto"/>
      </w:divBdr>
    </w:div>
    <w:div w:id="1524904500">
      <w:bodyDiv w:val="1"/>
      <w:marLeft w:val="0"/>
      <w:marRight w:val="0"/>
      <w:marTop w:val="0"/>
      <w:marBottom w:val="0"/>
      <w:divBdr>
        <w:top w:val="none" w:sz="0" w:space="0" w:color="auto"/>
        <w:left w:val="none" w:sz="0" w:space="0" w:color="auto"/>
        <w:bottom w:val="none" w:sz="0" w:space="0" w:color="auto"/>
        <w:right w:val="none" w:sz="0" w:space="0" w:color="auto"/>
      </w:divBdr>
      <w:divsChild>
        <w:div w:id="771710284">
          <w:marLeft w:val="480"/>
          <w:marRight w:val="0"/>
          <w:marTop w:val="0"/>
          <w:marBottom w:val="0"/>
          <w:divBdr>
            <w:top w:val="none" w:sz="0" w:space="0" w:color="auto"/>
            <w:left w:val="none" w:sz="0" w:space="0" w:color="auto"/>
            <w:bottom w:val="none" w:sz="0" w:space="0" w:color="auto"/>
            <w:right w:val="none" w:sz="0" w:space="0" w:color="auto"/>
          </w:divBdr>
        </w:div>
        <w:div w:id="1153909453">
          <w:marLeft w:val="480"/>
          <w:marRight w:val="0"/>
          <w:marTop w:val="0"/>
          <w:marBottom w:val="0"/>
          <w:divBdr>
            <w:top w:val="none" w:sz="0" w:space="0" w:color="auto"/>
            <w:left w:val="none" w:sz="0" w:space="0" w:color="auto"/>
            <w:bottom w:val="none" w:sz="0" w:space="0" w:color="auto"/>
            <w:right w:val="none" w:sz="0" w:space="0" w:color="auto"/>
          </w:divBdr>
        </w:div>
        <w:div w:id="1392074605">
          <w:marLeft w:val="480"/>
          <w:marRight w:val="0"/>
          <w:marTop w:val="0"/>
          <w:marBottom w:val="0"/>
          <w:divBdr>
            <w:top w:val="none" w:sz="0" w:space="0" w:color="auto"/>
            <w:left w:val="none" w:sz="0" w:space="0" w:color="auto"/>
            <w:bottom w:val="none" w:sz="0" w:space="0" w:color="auto"/>
            <w:right w:val="none" w:sz="0" w:space="0" w:color="auto"/>
          </w:divBdr>
        </w:div>
        <w:div w:id="1916669616">
          <w:marLeft w:val="480"/>
          <w:marRight w:val="0"/>
          <w:marTop w:val="0"/>
          <w:marBottom w:val="0"/>
          <w:divBdr>
            <w:top w:val="none" w:sz="0" w:space="0" w:color="auto"/>
            <w:left w:val="none" w:sz="0" w:space="0" w:color="auto"/>
            <w:bottom w:val="none" w:sz="0" w:space="0" w:color="auto"/>
            <w:right w:val="none" w:sz="0" w:space="0" w:color="auto"/>
          </w:divBdr>
        </w:div>
        <w:div w:id="208879050">
          <w:marLeft w:val="480"/>
          <w:marRight w:val="0"/>
          <w:marTop w:val="0"/>
          <w:marBottom w:val="0"/>
          <w:divBdr>
            <w:top w:val="none" w:sz="0" w:space="0" w:color="auto"/>
            <w:left w:val="none" w:sz="0" w:space="0" w:color="auto"/>
            <w:bottom w:val="none" w:sz="0" w:space="0" w:color="auto"/>
            <w:right w:val="none" w:sz="0" w:space="0" w:color="auto"/>
          </w:divBdr>
        </w:div>
        <w:div w:id="303891823">
          <w:marLeft w:val="480"/>
          <w:marRight w:val="0"/>
          <w:marTop w:val="0"/>
          <w:marBottom w:val="0"/>
          <w:divBdr>
            <w:top w:val="none" w:sz="0" w:space="0" w:color="auto"/>
            <w:left w:val="none" w:sz="0" w:space="0" w:color="auto"/>
            <w:bottom w:val="none" w:sz="0" w:space="0" w:color="auto"/>
            <w:right w:val="none" w:sz="0" w:space="0" w:color="auto"/>
          </w:divBdr>
        </w:div>
        <w:div w:id="1969160782">
          <w:marLeft w:val="480"/>
          <w:marRight w:val="0"/>
          <w:marTop w:val="0"/>
          <w:marBottom w:val="0"/>
          <w:divBdr>
            <w:top w:val="none" w:sz="0" w:space="0" w:color="auto"/>
            <w:left w:val="none" w:sz="0" w:space="0" w:color="auto"/>
            <w:bottom w:val="none" w:sz="0" w:space="0" w:color="auto"/>
            <w:right w:val="none" w:sz="0" w:space="0" w:color="auto"/>
          </w:divBdr>
        </w:div>
        <w:div w:id="2128964989">
          <w:marLeft w:val="480"/>
          <w:marRight w:val="0"/>
          <w:marTop w:val="0"/>
          <w:marBottom w:val="0"/>
          <w:divBdr>
            <w:top w:val="none" w:sz="0" w:space="0" w:color="auto"/>
            <w:left w:val="none" w:sz="0" w:space="0" w:color="auto"/>
            <w:bottom w:val="none" w:sz="0" w:space="0" w:color="auto"/>
            <w:right w:val="none" w:sz="0" w:space="0" w:color="auto"/>
          </w:divBdr>
        </w:div>
        <w:div w:id="1903101576">
          <w:marLeft w:val="480"/>
          <w:marRight w:val="0"/>
          <w:marTop w:val="0"/>
          <w:marBottom w:val="0"/>
          <w:divBdr>
            <w:top w:val="none" w:sz="0" w:space="0" w:color="auto"/>
            <w:left w:val="none" w:sz="0" w:space="0" w:color="auto"/>
            <w:bottom w:val="none" w:sz="0" w:space="0" w:color="auto"/>
            <w:right w:val="none" w:sz="0" w:space="0" w:color="auto"/>
          </w:divBdr>
        </w:div>
        <w:div w:id="731000244">
          <w:marLeft w:val="480"/>
          <w:marRight w:val="0"/>
          <w:marTop w:val="0"/>
          <w:marBottom w:val="0"/>
          <w:divBdr>
            <w:top w:val="none" w:sz="0" w:space="0" w:color="auto"/>
            <w:left w:val="none" w:sz="0" w:space="0" w:color="auto"/>
            <w:bottom w:val="none" w:sz="0" w:space="0" w:color="auto"/>
            <w:right w:val="none" w:sz="0" w:space="0" w:color="auto"/>
          </w:divBdr>
        </w:div>
        <w:div w:id="1589462240">
          <w:marLeft w:val="480"/>
          <w:marRight w:val="0"/>
          <w:marTop w:val="0"/>
          <w:marBottom w:val="0"/>
          <w:divBdr>
            <w:top w:val="none" w:sz="0" w:space="0" w:color="auto"/>
            <w:left w:val="none" w:sz="0" w:space="0" w:color="auto"/>
            <w:bottom w:val="none" w:sz="0" w:space="0" w:color="auto"/>
            <w:right w:val="none" w:sz="0" w:space="0" w:color="auto"/>
          </w:divBdr>
        </w:div>
        <w:div w:id="1326397776">
          <w:marLeft w:val="480"/>
          <w:marRight w:val="0"/>
          <w:marTop w:val="0"/>
          <w:marBottom w:val="0"/>
          <w:divBdr>
            <w:top w:val="none" w:sz="0" w:space="0" w:color="auto"/>
            <w:left w:val="none" w:sz="0" w:space="0" w:color="auto"/>
            <w:bottom w:val="none" w:sz="0" w:space="0" w:color="auto"/>
            <w:right w:val="none" w:sz="0" w:space="0" w:color="auto"/>
          </w:divBdr>
        </w:div>
        <w:div w:id="1079331270">
          <w:marLeft w:val="480"/>
          <w:marRight w:val="0"/>
          <w:marTop w:val="0"/>
          <w:marBottom w:val="0"/>
          <w:divBdr>
            <w:top w:val="none" w:sz="0" w:space="0" w:color="auto"/>
            <w:left w:val="none" w:sz="0" w:space="0" w:color="auto"/>
            <w:bottom w:val="none" w:sz="0" w:space="0" w:color="auto"/>
            <w:right w:val="none" w:sz="0" w:space="0" w:color="auto"/>
          </w:divBdr>
        </w:div>
        <w:div w:id="1163426840">
          <w:marLeft w:val="480"/>
          <w:marRight w:val="0"/>
          <w:marTop w:val="0"/>
          <w:marBottom w:val="0"/>
          <w:divBdr>
            <w:top w:val="none" w:sz="0" w:space="0" w:color="auto"/>
            <w:left w:val="none" w:sz="0" w:space="0" w:color="auto"/>
            <w:bottom w:val="none" w:sz="0" w:space="0" w:color="auto"/>
            <w:right w:val="none" w:sz="0" w:space="0" w:color="auto"/>
          </w:divBdr>
        </w:div>
        <w:div w:id="1318148296">
          <w:marLeft w:val="480"/>
          <w:marRight w:val="0"/>
          <w:marTop w:val="0"/>
          <w:marBottom w:val="0"/>
          <w:divBdr>
            <w:top w:val="none" w:sz="0" w:space="0" w:color="auto"/>
            <w:left w:val="none" w:sz="0" w:space="0" w:color="auto"/>
            <w:bottom w:val="none" w:sz="0" w:space="0" w:color="auto"/>
            <w:right w:val="none" w:sz="0" w:space="0" w:color="auto"/>
          </w:divBdr>
        </w:div>
        <w:div w:id="206575813">
          <w:marLeft w:val="480"/>
          <w:marRight w:val="0"/>
          <w:marTop w:val="0"/>
          <w:marBottom w:val="0"/>
          <w:divBdr>
            <w:top w:val="none" w:sz="0" w:space="0" w:color="auto"/>
            <w:left w:val="none" w:sz="0" w:space="0" w:color="auto"/>
            <w:bottom w:val="none" w:sz="0" w:space="0" w:color="auto"/>
            <w:right w:val="none" w:sz="0" w:space="0" w:color="auto"/>
          </w:divBdr>
        </w:div>
      </w:divsChild>
    </w:div>
    <w:div w:id="1528174975">
      <w:bodyDiv w:val="1"/>
      <w:marLeft w:val="0"/>
      <w:marRight w:val="0"/>
      <w:marTop w:val="0"/>
      <w:marBottom w:val="0"/>
      <w:divBdr>
        <w:top w:val="none" w:sz="0" w:space="0" w:color="auto"/>
        <w:left w:val="none" w:sz="0" w:space="0" w:color="auto"/>
        <w:bottom w:val="none" w:sz="0" w:space="0" w:color="auto"/>
        <w:right w:val="none" w:sz="0" w:space="0" w:color="auto"/>
      </w:divBdr>
    </w:div>
    <w:div w:id="1529634228">
      <w:bodyDiv w:val="1"/>
      <w:marLeft w:val="0"/>
      <w:marRight w:val="0"/>
      <w:marTop w:val="0"/>
      <w:marBottom w:val="0"/>
      <w:divBdr>
        <w:top w:val="none" w:sz="0" w:space="0" w:color="auto"/>
        <w:left w:val="none" w:sz="0" w:space="0" w:color="auto"/>
        <w:bottom w:val="none" w:sz="0" w:space="0" w:color="auto"/>
        <w:right w:val="none" w:sz="0" w:space="0" w:color="auto"/>
      </w:divBdr>
    </w:div>
    <w:div w:id="1541016836">
      <w:bodyDiv w:val="1"/>
      <w:marLeft w:val="0"/>
      <w:marRight w:val="0"/>
      <w:marTop w:val="0"/>
      <w:marBottom w:val="0"/>
      <w:divBdr>
        <w:top w:val="none" w:sz="0" w:space="0" w:color="auto"/>
        <w:left w:val="none" w:sz="0" w:space="0" w:color="auto"/>
        <w:bottom w:val="none" w:sz="0" w:space="0" w:color="auto"/>
        <w:right w:val="none" w:sz="0" w:space="0" w:color="auto"/>
      </w:divBdr>
    </w:div>
    <w:div w:id="1553076641">
      <w:bodyDiv w:val="1"/>
      <w:marLeft w:val="0"/>
      <w:marRight w:val="0"/>
      <w:marTop w:val="0"/>
      <w:marBottom w:val="0"/>
      <w:divBdr>
        <w:top w:val="none" w:sz="0" w:space="0" w:color="auto"/>
        <w:left w:val="none" w:sz="0" w:space="0" w:color="auto"/>
        <w:bottom w:val="none" w:sz="0" w:space="0" w:color="auto"/>
        <w:right w:val="none" w:sz="0" w:space="0" w:color="auto"/>
      </w:divBdr>
    </w:div>
    <w:div w:id="1558128665">
      <w:bodyDiv w:val="1"/>
      <w:marLeft w:val="0"/>
      <w:marRight w:val="0"/>
      <w:marTop w:val="0"/>
      <w:marBottom w:val="0"/>
      <w:divBdr>
        <w:top w:val="none" w:sz="0" w:space="0" w:color="auto"/>
        <w:left w:val="none" w:sz="0" w:space="0" w:color="auto"/>
        <w:bottom w:val="none" w:sz="0" w:space="0" w:color="auto"/>
        <w:right w:val="none" w:sz="0" w:space="0" w:color="auto"/>
      </w:divBdr>
    </w:div>
    <w:div w:id="1586526417">
      <w:bodyDiv w:val="1"/>
      <w:marLeft w:val="0"/>
      <w:marRight w:val="0"/>
      <w:marTop w:val="0"/>
      <w:marBottom w:val="0"/>
      <w:divBdr>
        <w:top w:val="none" w:sz="0" w:space="0" w:color="auto"/>
        <w:left w:val="none" w:sz="0" w:space="0" w:color="auto"/>
        <w:bottom w:val="none" w:sz="0" w:space="0" w:color="auto"/>
        <w:right w:val="none" w:sz="0" w:space="0" w:color="auto"/>
      </w:divBdr>
    </w:div>
    <w:div w:id="1603950059">
      <w:bodyDiv w:val="1"/>
      <w:marLeft w:val="0"/>
      <w:marRight w:val="0"/>
      <w:marTop w:val="0"/>
      <w:marBottom w:val="0"/>
      <w:divBdr>
        <w:top w:val="none" w:sz="0" w:space="0" w:color="auto"/>
        <w:left w:val="none" w:sz="0" w:space="0" w:color="auto"/>
        <w:bottom w:val="none" w:sz="0" w:space="0" w:color="auto"/>
        <w:right w:val="none" w:sz="0" w:space="0" w:color="auto"/>
      </w:divBdr>
    </w:div>
    <w:div w:id="1626152167">
      <w:bodyDiv w:val="1"/>
      <w:marLeft w:val="0"/>
      <w:marRight w:val="0"/>
      <w:marTop w:val="0"/>
      <w:marBottom w:val="0"/>
      <w:divBdr>
        <w:top w:val="none" w:sz="0" w:space="0" w:color="auto"/>
        <w:left w:val="none" w:sz="0" w:space="0" w:color="auto"/>
        <w:bottom w:val="none" w:sz="0" w:space="0" w:color="auto"/>
        <w:right w:val="none" w:sz="0" w:space="0" w:color="auto"/>
      </w:divBdr>
    </w:div>
    <w:div w:id="1629818957">
      <w:bodyDiv w:val="1"/>
      <w:marLeft w:val="0"/>
      <w:marRight w:val="0"/>
      <w:marTop w:val="0"/>
      <w:marBottom w:val="0"/>
      <w:divBdr>
        <w:top w:val="none" w:sz="0" w:space="0" w:color="auto"/>
        <w:left w:val="none" w:sz="0" w:space="0" w:color="auto"/>
        <w:bottom w:val="none" w:sz="0" w:space="0" w:color="auto"/>
        <w:right w:val="none" w:sz="0" w:space="0" w:color="auto"/>
      </w:divBdr>
    </w:div>
    <w:div w:id="1637295570">
      <w:bodyDiv w:val="1"/>
      <w:marLeft w:val="0"/>
      <w:marRight w:val="0"/>
      <w:marTop w:val="0"/>
      <w:marBottom w:val="0"/>
      <w:divBdr>
        <w:top w:val="none" w:sz="0" w:space="0" w:color="auto"/>
        <w:left w:val="none" w:sz="0" w:space="0" w:color="auto"/>
        <w:bottom w:val="none" w:sz="0" w:space="0" w:color="auto"/>
        <w:right w:val="none" w:sz="0" w:space="0" w:color="auto"/>
      </w:divBdr>
    </w:div>
    <w:div w:id="1640039047">
      <w:bodyDiv w:val="1"/>
      <w:marLeft w:val="0"/>
      <w:marRight w:val="0"/>
      <w:marTop w:val="0"/>
      <w:marBottom w:val="0"/>
      <w:divBdr>
        <w:top w:val="none" w:sz="0" w:space="0" w:color="auto"/>
        <w:left w:val="none" w:sz="0" w:space="0" w:color="auto"/>
        <w:bottom w:val="none" w:sz="0" w:space="0" w:color="auto"/>
        <w:right w:val="none" w:sz="0" w:space="0" w:color="auto"/>
      </w:divBdr>
      <w:divsChild>
        <w:div w:id="627273126">
          <w:marLeft w:val="480"/>
          <w:marRight w:val="0"/>
          <w:marTop w:val="0"/>
          <w:marBottom w:val="0"/>
          <w:divBdr>
            <w:top w:val="none" w:sz="0" w:space="0" w:color="auto"/>
            <w:left w:val="none" w:sz="0" w:space="0" w:color="auto"/>
            <w:bottom w:val="none" w:sz="0" w:space="0" w:color="auto"/>
            <w:right w:val="none" w:sz="0" w:space="0" w:color="auto"/>
          </w:divBdr>
        </w:div>
        <w:div w:id="782840929">
          <w:marLeft w:val="480"/>
          <w:marRight w:val="0"/>
          <w:marTop w:val="0"/>
          <w:marBottom w:val="0"/>
          <w:divBdr>
            <w:top w:val="none" w:sz="0" w:space="0" w:color="auto"/>
            <w:left w:val="none" w:sz="0" w:space="0" w:color="auto"/>
            <w:bottom w:val="none" w:sz="0" w:space="0" w:color="auto"/>
            <w:right w:val="none" w:sz="0" w:space="0" w:color="auto"/>
          </w:divBdr>
        </w:div>
        <w:div w:id="2073576709">
          <w:marLeft w:val="480"/>
          <w:marRight w:val="0"/>
          <w:marTop w:val="0"/>
          <w:marBottom w:val="0"/>
          <w:divBdr>
            <w:top w:val="none" w:sz="0" w:space="0" w:color="auto"/>
            <w:left w:val="none" w:sz="0" w:space="0" w:color="auto"/>
            <w:bottom w:val="none" w:sz="0" w:space="0" w:color="auto"/>
            <w:right w:val="none" w:sz="0" w:space="0" w:color="auto"/>
          </w:divBdr>
        </w:div>
        <w:div w:id="1741707842">
          <w:marLeft w:val="480"/>
          <w:marRight w:val="0"/>
          <w:marTop w:val="0"/>
          <w:marBottom w:val="0"/>
          <w:divBdr>
            <w:top w:val="none" w:sz="0" w:space="0" w:color="auto"/>
            <w:left w:val="none" w:sz="0" w:space="0" w:color="auto"/>
            <w:bottom w:val="none" w:sz="0" w:space="0" w:color="auto"/>
            <w:right w:val="none" w:sz="0" w:space="0" w:color="auto"/>
          </w:divBdr>
        </w:div>
        <w:div w:id="898053616">
          <w:marLeft w:val="480"/>
          <w:marRight w:val="0"/>
          <w:marTop w:val="0"/>
          <w:marBottom w:val="0"/>
          <w:divBdr>
            <w:top w:val="none" w:sz="0" w:space="0" w:color="auto"/>
            <w:left w:val="none" w:sz="0" w:space="0" w:color="auto"/>
            <w:bottom w:val="none" w:sz="0" w:space="0" w:color="auto"/>
            <w:right w:val="none" w:sz="0" w:space="0" w:color="auto"/>
          </w:divBdr>
        </w:div>
      </w:divsChild>
    </w:div>
    <w:div w:id="1647124363">
      <w:bodyDiv w:val="1"/>
      <w:marLeft w:val="0"/>
      <w:marRight w:val="0"/>
      <w:marTop w:val="0"/>
      <w:marBottom w:val="0"/>
      <w:divBdr>
        <w:top w:val="none" w:sz="0" w:space="0" w:color="auto"/>
        <w:left w:val="none" w:sz="0" w:space="0" w:color="auto"/>
        <w:bottom w:val="none" w:sz="0" w:space="0" w:color="auto"/>
        <w:right w:val="none" w:sz="0" w:space="0" w:color="auto"/>
      </w:divBdr>
    </w:div>
    <w:div w:id="1652251892">
      <w:bodyDiv w:val="1"/>
      <w:marLeft w:val="0"/>
      <w:marRight w:val="0"/>
      <w:marTop w:val="0"/>
      <w:marBottom w:val="0"/>
      <w:divBdr>
        <w:top w:val="none" w:sz="0" w:space="0" w:color="auto"/>
        <w:left w:val="none" w:sz="0" w:space="0" w:color="auto"/>
        <w:bottom w:val="none" w:sz="0" w:space="0" w:color="auto"/>
        <w:right w:val="none" w:sz="0" w:space="0" w:color="auto"/>
      </w:divBdr>
    </w:div>
    <w:div w:id="1667971400">
      <w:bodyDiv w:val="1"/>
      <w:marLeft w:val="0"/>
      <w:marRight w:val="0"/>
      <w:marTop w:val="0"/>
      <w:marBottom w:val="0"/>
      <w:divBdr>
        <w:top w:val="none" w:sz="0" w:space="0" w:color="auto"/>
        <w:left w:val="none" w:sz="0" w:space="0" w:color="auto"/>
        <w:bottom w:val="none" w:sz="0" w:space="0" w:color="auto"/>
        <w:right w:val="none" w:sz="0" w:space="0" w:color="auto"/>
      </w:divBdr>
    </w:div>
    <w:div w:id="1669210510">
      <w:bodyDiv w:val="1"/>
      <w:marLeft w:val="0"/>
      <w:marRight w:val="0"/>
      <w:marTop w:val="0"/>
      <w:marBottom w:val="0"/>
      <w:divBdr>
        <w:top w:val="none" w:sz="0" w:space="0" w:color="auto"/>
        <w:left w:val="none" w:sz="0" w:space="0" w:color="auto"/>
        <w:bottom w:val="none" w:sz="0" w:space="0" w:color="auto"/>
        <w:right w:val="none" w:sz="0" w:space="0" w:color="auto"/>
      </w:divBdr>
      <w:divsChild>
        <w:div w:id="1559167027">
          <w:marLeft w:val="480"/>
          <w:marRight w:val="0"/>
          <w:marTop w:val="0"/>
          <w:marBottom w:val="0"/>
          <w:divBdr>
            <w:top w:val="none" w:sz="0" w:space="0" w:color="auto"/>
            <w:left w:val="none" w:sz="0" w:space="0" w:color="auto"/>
            <w:bottom w:val="none" w:sz="0" w:space="0" w:color="auto"/>
            <w:right w:val="none" w:sz="0" w:space="0" w:color="auto"/>
          </w:divBdr>
        </w:div>
        <w:div w:id="680283115">
          <w:marLeft w:val="480"/>
          <w:marRight w:val="0"/>
          <w:marTop w:val="0"/>
          <w:marBottom w:val="0"/>
          <w:divBdr>
            <w:top w:val="none" w:sz="0" w:space="0" w:color="auto"/>
            <w:left w:val="none" w:sz="0" w:space="0" w:color="auto"/>
            <w:bottom w:val="none" w:sz="0" w:space="0" w:color="auto"/>
            <w:right w:val="none" w:sz="0" w:space="0" w:color="auto"/>
          </w:divBdr>
        </w:div>
        <w:div w:id="58285699">
          <w:marLeft w:val="480"/>
          <w:marRight w:val="0"/>
          <w:marTop w:val="0"/>
          <w:marBottom w:val="0"/>
          <w:divBdr>
            <w:top w:val="none" w:sz="0" w:space="0" w:color="auto"/>
            <w:left w:val="none" w:sz="0" w:space="0" w:color="auto"/>
            <w:bottom w:val="none" w:sz="0" w:space="0" w:color="auto"/>
            <w:right w:val="none" w:sz="0" w:space="0" w:color="auto"/>
          </w:divBdr>
        </w:div>
        <w:div w:id="1683580262">
          <w:marLeft w:val="480"/>
          <w:marRight w:val="0"/>
          <w:marTop w:val="0"/>
          <w:marBottom w:val="0"/>
          <w:divBdr>
            <w:top w:val="none" w:sz="0" w:space="0" w:color="auto"/>
            <w:left w:val="none" w:sz="0" w:space="0" w:color="auto"/>
            <w:bottom w:val="none" w:sz="0" w:space="0" w:color="auto"/>
            <w:right w:val="none" w:sz="0" w:space="0" w:color="auto"/>
          </w:divBdr>
        </w:div>
        <w:div w:id="378208841">
          <w:marLeft w:val="480"/>
          <w:marRight w:val="0"/>
          <w:marTop w:val="0"/>
          <w:marBottom w:val="0"/>
          <w:divBdr>
            <w:top w:val="none" w:sz="0" w:space="0" w:color="auto"/>
            <w:left w:val="none" w:sz="0" w:space="0" w:color="auto"/>
            <w:bottom w:val="none" w:sz="0" w:space="0" w:color="auto"/>
            <w:right w:val="none" w:sz="0" w:space="0" w:color="auto"/>
          </w:divBdr>
        </w:div>
        <w:div w:id="773676471">
          <w:marLeft w:val="480"/>
          <w:marRight w:val="0"/>
          <w:marTop w:val="0"/>
          <w:marBottom w:val="0"/>
          <w:divBdr>
            <w:top w:val="none" w:sz="0" w:space="0" w:color="auto"/>
            <w:left w:val="none" w:sz="0" w:space="0" w:color="auto"/>
            <w:bottom w:val="none" w:sz="0" w:space="0" w:color="auto"/>
            <w:right w:val="none" w:sz="0" w:space="0" w:color="auto"/>
          </w:divBdr>
        </w:div>
      </w:divsChild>
    </w:div>
    <w:div w:id="1696421621">
      <w:bodyDiv w:val="1"/>
      <w:marLeft w:val="0"/>
      <w:marRight w:val="0"/>
      <w:marTop w:val="0"/>
      <w:marBottom w:val="0"/>
      <w:divBdr>
        <w:top w:val="none" w:sz="0" w:space="0" w:color="auto"/>
        <w:left w:val="none" w:sz="0" w:space="0" w:color="auto"/>
        <w:bottom w:val="none" w:sz="0" w:space="0" w:color="auto"/>
        <w:right w:val="none" w:sz="0" w:space="0" w:color="auto"/>
      </w:divBdr>
    </w:div>
    <w:div w:id="1701392412">
      <w:bodyDiv w:val="1"/>
      <w:marLeft w:val="0"/>
      <w:marRight w:val="0"/>
      <w:marTop w:val="0"/>
      <w:marBottom w:val="0"/>
      <w:divBdr>
        <w:top w:val="none" w:sz="0" w:space="0" w:color="auto"/>
        <w:left w:val="none" w:sz="0" w:space="0" w:color="auto"/>
        <w:bottom w:val="none" w:sz="0" w:space="0" w:color="auto"/>
        <w:right w:val="none" w:sz="0" w:space="0" w:color="auto"/>
      </w:divBdr>
    </w:div>
    <w:div w:id="1722098486">
      <w:bodyDiv w:val="1"/>
      <w:marLeft w:val="0"/>
      <w:marRight w:val="0"/>
      <w:marTop w:val="0"/>
      <w:marBottom w:val="0"/>
      <w:divBdr>
        <w:top w:val="none" w:sz="0" w:space="0" w:color="auto"/>
        <w:left w:val="none" w:sz="0" w:space="0" w:color="auto"/>
        <w:bottom w:val="none" w:sz="0" w:space="0" w:color="auto"/>
        <w:right w:val="none" w:sz="0" w:space="0" w:color="auto"/>
      </w:divBdr>
    </w:div>
    <w:div w:id="1740054946">
      <w:bodyDiv w:val="1"/>
      <w:marLeft w:val="0"/>
      <w:marRight w:val="0"/>
      <w:marTop w:val="0"/>
      <w:marBottom w:val="0"/>
      <w:divBdr>
        <w:top w:val="none" w:sz="0" w:space="0" w:color="auto"/>
        <w:left w:val="none" w:sz="0" w:space="0" w:color="auto"/>
        <w:bottom w:val="none" w:sz="0" w:space="0" w:color="auto"/>
        <w:right w:val="none" w:sz="0" w:space="0" w:color="auto"/>
      </w:divBdr>
    </w:div>
    <w:div w:id="1745881382">
      <w:bodyDiv w:val="1"/>
      <w:marLeft w:val="0"/>
      <w:marRight w:val="0"/>
      <w:marTop w:val="0"/>
      <w:marBottom w:val="0"/>
      <w:divBdr>
        <w:top w:val="none" w:sz="0" w:space="0" w:color="auto"/>
        <w:left w:val="none" w:sz="0" w:space="0" w:color="auto"/>
        <w:bottom w:val="none" w:sz="0" w:space="0" w:color="auto"/>
        <w:right w:val="none" w:sz="0" w:space="0" w:color="auto"/>
      </w:divBdr>
    </w:div>
    <w:div w:id="1759061321">
      <w:bodyDiv w:val="1"/>
      <w:marLeft w:val="0"/>
      <w:marRight w:val="0"/>
      <w:marTop w:val="0"/>
      <w:marBottom w:val="0"/>
      <w:divBdr>
        <w:top w:val="none" w:sz="0" w:space="0" w:color="auto"/>
        <w:left w:val="none" w:sz="0" w:space="0" w:color="auto"/>
        <w:bottom w:val="none" w:sz="0" w:space="0" w:color="auto"/>
        <w:right w:val="none" w:sz="0" w:space="0" w:color="auto"/>
      </w:divBdr>
      <w:divsChild>
        <w:div w:id="1144808901">
          <w:marLeft w:val="480"/>
          <w:marRight w:val="0"/>
          <w:marTop w:val="0"/>
          <w:marBottom w:val="0"/>
          <w:divBdr>
            <w:top w:val="none" w:sz="0" w:space="0" w:color="auto"/>
            <w:left w:val="none" w:sz="0" w:space="0" w:color="auto"/>
            <w:bottom w:val="none" w:sz="0" w:space="0" w:color="auto"/>
            <w:right w:val="none" w:sz="0" w:space="0" w:color="auto"/>
          </w:divBdr>
        </w:div>
        <w:div w:id="1824080349">
          <w:marLeft w:val="480"/>
          <w:marRight w:val="0"/>
          <w:marTop w:val="0"/>
          <w:marBottom w:val="0"/>
          <w:divBdr>
            <w:top w:val="none" w:sz="0" w:space="0" w:color="auto"/>
            <w:left w:val="none" w:sz="0" w:space="0" w:color="auto"/>
            <w:bottom w:val="none" w:sz="0" w:space="0" w:color="auto"/>
            <w:right w:val="none" w:sz="0" w:space="0" w:color="auto"/>
          </w:divBdr>
        </w:div>
        <w:div w:id="1496384533">
          <w:marLeft w:val="480"/>
          <w:marRight w:val="0"/>
          <w:marTop w:val="0"/>
          <w:marBottom w:val="0"/>
          <w:divBdr>
            <w:top w:val="none" w:sz="0" w:space="0" w:color="auto"/>
            <w:left w:val="none" w:sz="0" w:space="0" w:color="auto"/>
            <w:bottom w:val="none" w:sz="0" w:space="0" w:color="auto"/>
            <w:right w:val="none" w:sz="0" w:space="0" w:color="auto"/>
          </w:divBdr>
        </w:div>
        <w:div w:id="369303338">
          <w:marLeft w:val="480"/>
          <w:marRight w:val="0"/>
          <w:marTop w:val="0"/>
          <w:marBottom w:val="0"/>
          <w:divBdr>
            <w:top w:val="none" w:sz="0" w:space="0" w:color="auto"/>
            <w:left w:val="none" w:sz="0" w:space="0" w:color="auto"/>
            <w:bottom w:val="none" w:sz="0" w:space="0" w:color="auto"/>
            <w:right w:val="none" w:sz="0" w:space="0" w:color="auto"/>
          </w:divBdr>
        </w:div>
        <w:div w:id="240141652">
          <w:marLeft w:val="480"/>
          <w:marRight w:val="0"/>
          <w:marTop w:val="0"/>
          <w:marBottom w:val="0"/>
          <w:divBdr>
            <w:top w:val="none" w:sz="0" w:space="0" w:color="auto"/>
            <w:left w:val="none" w:sz="0" w:space="0" w:color="auto"/>
            <w:bottom w:val="none" w:sz="0" w:space="0" w:color="auto"/>
            <w:right w:val="none" w:sz="0" w:space="0" w:color="auto"/>
          </w:divBdr>
        </w:div>
        <w:div w:id="1388339520">
          <w:marLeft w:val="480"/>
          <w:marRight w:val="0"/>
          <w:marTop w:val="0"/>
          <w:marBottom w:val="0"/>
          <w:divBdr>
            <w:top w:val="none" w:sz="0" w:space="0" w:color="auto"/>
            <w:left w:val="none" w:sz="0" w:space="0" w:color="auto"/>
            <w:bottom w:val="none" w:sz="0" w:space="0" w:color="auto"/>
            <w:right w:val="none" w:sz="0" w:space="0" w:color="auto"/>
          </w:divBdr>
        </w:div>
        <w:div w:id="115298798">
          <w:marLeft w:val="480"/>
          <w:marRight w:val="0"/>
          <w:marTop w:val="0"/>
          <w:marBottom w:val="0"/>
          <w:divBdr>
            <w:top w:val="none" w:sz="0" w:space="0" w:color="auto"/>
            <w:left w:val="none" w:sz="0" w:space="0" w:color="auto"/>
            <w:bottom w:val="none" w:sz="0" w:space="0" w:color="auto"/>
            <w:right w:val="none" w:sz="0" w:space="0" w:color="auto"/>
          </w:divBdr>
        </w:div>
        <w:div w:id="1242105112">
          <w:marLeft w:val="480"/>
          <w:marRight w:val="0"/>
          <w:marTop w:val="0"/>
          <w:marBottom w:val="0"/>
          <w:divBdr>
            <w:top w:val="none" w:sz="0" w:space="0" w:color="auto"/>
            <w:left w:val="none" w:sz="0" w:space="0" w:color="auto"/>
            <w:bottom w:val="none" w:sz="0" w:space="0" w:color="auto"/>
            <w:right w:val="none" w:sz="0" w:space="0" w:color="auto"/>
          </w:divBdr>
        </w:div>
        <w:div w:id="1786459656">
          <w:marLeft w:val="480"/>
          <w:marRight w:val="0"/>
          <w:marTop w:val="0"/>
          <w:marBottom w:val="0"/>
          <w:divBdr>
            <w:top w:val="none" w:sz="0" w:space="0" w:color="auto"/>
            <w:left w:val="none" w:sz="0" w:space="0" w:color="auto"/>
            <w:bottom w:val="none" w:sz="0" w:space="0" w:color="auto"/>
            <w:right w:val="none" w:sz="0" w:space="0" w:color="auto"/>
          </w:divBdr>
        </w:div>
        <w:div w:id="1913079504">
          <w:marLeft w:val="480"/>
          <w:marRight w:val="0"/>
          <w:marTop w:val="0"/>
          <w:marBottom w:val="0"/>
          <w:divBdr>
            <w:top w:val="none" w:sz="0" w:space="0" w:color="auto"/>
            <w:left w:val="none" w:sz="0" w:space="0" w:color="auto"/>
            <w:bottom w:val="none" w:sz="0" w:space="0" w:color="auto"/>
            <w:right w:val="none" w:sz="0" w:space="0" w:color="auto"/>
          </w:divBdr>
        </w:div>
        <w:div w:id="1057587182">
          <w:marLeft w:val="480"/>
          <w:marRight w:val="0"/>
          <w:marTop w:val="0"/>
          <w:marBottom w:val="0"/>
          <w:divBdr>
            <w:top w:val="none" w:sz="0" w:space="0" w:color="auto"/>
            <w:left w:val="none" w:sz="0" w:space="0" w:color="auto"/>
            <w:bottom w:val="none" w:sz="0" w:space="0" w:color="auto"/>
            <w:right w:val="none" w:sz="0" w:space="0" w:color="auto"/>
          </w:divBdr>
        </w:div>
        <w:div w:id="140270130">
          <w:marLeft w:val="480"/>
          <w:marRight w:val="0"/>
          <w:marTop w:val="0"/>
          <w:marBottom w:val="0"/>
          <w:divBdr>
            <w:top w:val="none" w:sz="0" w:space="0" w:color="auto"/>
            <w:left w:val="none" w:sz="0" w:space="0" w:color="auto"/>
            <w:bottom w:val="none" w:sz="0" w:space="0" w:color="auto"/>
            <w:right w:val="none" w:sz="0" w:space="0" w:color="auto"/>
          </w:divBdr>
        </w:div>
        <w:div w:id="1072657221">
          <w:marLeft w:val="480"/>
          <w:marRight w:val="0"/>
          <w:marTop w:val="0"/>
          <w:marBottom w:val="0"/>
          <w:divBdr>
            <w:top w:val="none" w:sz="0" w:space="0" w:color="auto"/>
            <w:left w:val="none" w:sz="0" w:space="0" w:color="auto"/>
            <w:bottom w:val="none" w:sz="0" w:space="0" w:color="auto"/>
            <w:right w:val="none" w:sz="0" w:space="0" w:color="auto"/>
          </w:divBdr>
        </w:div>
        <w:div w:id="1296056998">
          <w:marLeft w:val="480"/>
          <w:marRight w:val="0"/>
          <w:marTop w:val="0"/>
          <w:marBottom w:val="0"/>
          <w:divBdr>
            <w:top w:val="none" w:sz="0" w:space="0" w:color="auto"/>
            <w:left w:val="none" w:sz="0" w:space="0" w:color="auto"/>
            <w:bottom w:val="none" w:sz="0" w:space="0" w:color="auto"/>
            <w:right w:val="none" w:sz="0" w:space="0" w:color="auto"/>
          </w:divBdr>
        </w:div>
        <w:div w:id="84108364">
          <w:marLeft w:val="480"/>
          <w:marRight w:val="0"/>
          <w:marTop w:val="0"/>
          <w:marBottom w:val="0"/>
          <w:divBdr>
            <w:top w:val="none" w:sz="0" w:space="0" w:color="auto"/>
            <w:left w:val="none" w:sz="0" w:space="0" w:color="auto"/>
            <w:bottom w:val="none" w:sz="0" w:space="0" w:color="auto"/>
            <w:right w:val="none" w:sz="0" w:space="0" w:color="auto"/>
          </w:divBdr>
        </w:div>
        <w:div w:id="1847938774">
          <w:marLeft w:val="480"/>
          <w:marRight w:val="0"/>
          <w:marTop w:val="0"/>
          <w:marBottom w:val="0"/>
          <w:divBdr>
            <w:top w:val="none" w:sz="0" w:space="0" w:color="auto"/>
            <w:left w:val="none" w:sz="0" w:space="0" w:color="auto"/>
            <w:bottom w:val="none" w:sz="0" w:space="0" w:color="auto"/>
            <w:right w:val="none" w:sz="0" w:space="0" w:color="auto"/>
          </w:divBdr>
        </w:div>
        <w:div w:id="123935204">
          <w:marLeft w:val="480"/>
          <w:marRight w:val="0"/>
          <w:marTop w:val="0"/>
          <w:marBottom w:val="0"/>
          <w:divBdr>
            <w:top w:val="none" w:sz="0" w:space="0" w:color="auto"/>
            <w:left w:val="none" w:sz="0" w:space="0" w:color="auto"/>
            <w:bottom w:val="none" w:sz="0" w:space="0" w:color="auto"/>
            <w:right w:val="none" w:sz="0" w:space="0" w:color="auto"/>
          </w:divBdr>
        </w:div>
        <w:div w:id="1523516729">
          <w:marLeft w:val="480"/>
          <w:marRight w:val="0"/>
          <w:marTop w:val="0"/>
          <w:marBottom w:val="0"/>
          <w:divBdr>
            <w:top w:val="none" w:sz="0" w:space="0" w:color="auto"/>
            <w:left w:val="none" w:sz="0" w:space="0" w:color="auto"/>
            <w:bottom w:val="none" w:sz="0" w:space="0" w:color="auto"/>
            <w:right w:val="none" w:sz="0" w:space="0" w:color="auto"/>
          </w:divBdr>
        </w:div>
      </w:divsChild>
    </w:div>
    <w:div w:id="1765489206">
      <w:bodyDiv w:val="1"/>
      <w:marLeft w:val="0"/>
      <w:marRight w:val="0"/>
      <w:marTop w:val="0"/>
      <w:marBottom w:val="0"/>
      <w:divBdr>
        <w:top w:val="none" w:sz="0" w:space="0" w:color="auto"/>
        <w:left w:val="none" w:sz="0" w:space="0" w:color="auto"/>
        <w:bottom w:val="none" w:sz="0" w:space="0" w:color="auto"/>
        <w:right w:val="none" w:sz="0" w:space="0" w:color="auto"/>
      </w:divBdr>
      <w:divsChild>
        <w:div w:id="1248685930">
          <w:marLeft w:val="480"/>
          <w:marRight w:val="0"/>
          <w:marTop w:val="0"/>
          <w:marBottom w:val="0"/>
          <w:divBdr>
            <w:top w:val="none" w:sz="0" w:space="0" w:color="auto"/>
            <w:left w:val="none" w:sz="0" w:space="0" w:color="auto"/>
            <w:bottom w:val="none" w:sz="0" w:space="0" w:color="auto"/>
            <w:right w:val="none" w:sz="0" w:space="0" w:color="auto"/>
          </w:divBdr>
        </w:div>
        <w:div w:id="1906793118">
          <w:marLeft w:val="480"/>
          <w:marRight w:val="0"/>
          <w:marTop w:val="0"/>
          <w:marBottom w:val="0"/>
          <w:divBdr>
            <w:top w:val="none" w:sz="0" w:space="0" w:color="auto"/>
            <w:left w:val="none" w:sz="0" w:space="0" w:color="auto"/>
            <w:bottom w:val="none" w:sz="0" w:space="0" w:color="auto"/>
            <w:right w:val="none" w:sz="0" w:space="0" w:color="auto"/>
          </w:divBdr>
        </w:div>
        <w:div w:id="1977443307">
          <w:marLeft w:val="480"/>
          <w:marRight w:val="0"/>
          <w:marTop w:val="0"/>
          <w:marBottom w:val="0"/>
          <w:divBdr>
            <w:top w:val="none" w:sz="0" w:space="0" w:color="auto"/>
            <w:left w:val="none" w:sz="0" w:space="0" w:color="auto"/>
            <w:bottom w:val="none" w:sz="0" w:space="0" w:color="auto"/>
            <w:right w:val="none" w:sz="0" w:space="0" w:color="auto"/>
          </w:divBdr>
        </w:div>
        <w:div w:id="1592472556">
          <w:marLeft w:val="480"/>
          <w:marRight w:val="0"/>
          <w:marTop w:val="0"/>
          <w:marBottom w:val="0"/>
          <w:divBdr>
            <w:top w:val="none" w:sz="0" w:space="0" w:color="auto"/>
            <w:left w:val="none" w:sz="0" w:space="0" w:color="auto"/>
            <w:bottom w:val="none" w:sz="0" w:space="0" w:color="auto"/>
            <w:right w:val="none" w:sz="0" w:space="0" w:color="auto"/>
          </w:divBdr>
        </w:div>
        <w:div w:id="2004622098">
          <w:marLeft w:val="480"/>
          <w:marRight w:val="0"/>
          <w:marTop w:val="0"/>
          <w:marBottom w:val="0"/>
          <w:divBdr>
            <w:top w:val="none" w:sz="0" w:space="0" w:color="auto"/>
            <w:left w:val="none" w:sz="0" w:space="0" w:color="auto"/>
            <w:bottom w:val="none" w:sz="0" w:space="0" w:color="auto"/>
            <w:right w:val="none" w:sz="0" w:space="0" w:color="auto"/>
          </w:divBdr>
        </w:div>
        <w:div w:id="443967350">
          <w:marLeft w:val="480"/>
          <w:marRight w:val="0"/>
          <w:marTop w:val="0"/>
          <w:marBottom w:val="0"/>
          <w:divBdr>
            <w:top w:val="none" w:sz="0" w:space="0" w:color="auto"/>
            <w:left w:val="none" w:sz="0" w:space="0" w:color="auto"/>
            <w:bottom w:val="none" w:sz="0" w:space="0" w:color="auto"/>
            <w:right w:val="none" w:sz="0" w:space="0" w:color="auto"/>
          </w:divBdr>
        </w:div>
        <w:div w:id="772818254">
          <w:marLeft w:val="480"/>
          <w:marRight w:val="0"/>
          <w:marTop w:val="0"/>
          <w:marBottom w:val="0"/>
          <w:divBdr>
            <w:top w:val="none" w:sz="0" w:space="0" w:color="auto"/>
            <w:left w:val="none" w:sz="0" w:space="0" w:color="auto"/>
            <w:bottom w:val="none" w:sz="0" w:space="0" w:color="auto"/>
            <w:right w:val="none" w:sz="0" w:space="0" w:color="auto"/>
          </w:divBdr>
        </w:div>
      </w:divsChild>
    </w:div>
    <w:div w:id="1765490577">
      <w:bodyDiv w:val="1"/>
      <w:marLeft w:val="0"/>
      <w:marRight w:val="0"/>
      <w:marTop w:val="0"/>
      <w:marBottom w:val="0"/>
      <w:divBdr>
        <w:top w:val="none" w:sz="0" w:space="0" w:color="auto"/>
        <w:left w:val="none" w:sz="0" w:space="0" w:color="auto"/>
        <w:bottom w:val="none" w:sz="0" w:space="0" w:color="auto"/>
        <w:right w:val="none" w:sz="0" w:space="0" w:color="auto"/>
      </w:divBdr>
    </w:div>
    <w:div w:id="1784228799">
      <w:bodyDiv w:val="1"/>
      <w:marLeft w:val="0"/>
      <w:marRight w:val="0"/>
      <w:marTop w:val="0"/>
      <w:marBottom w:val="0"/>
      <w:divBdr>
        <w:top w:val="none" w:sz="0" w:space="0" w:color="auto"/>
        <w:left w:val="none" w:sz="0" w:space="0" w:color="auto"/>
        <w:bottom w:val="none" w:sz="0" w:space="0" w:color="auto"/>
        <w:right w:val="none" w:sz="0" w:space="0" w:color="auto"/>
      </w:divBdr>
    </w:div>
    <w:div w:id="1797869785">
      <w:bodyDiv w:val="1"/>
      <w:marLeft w:val="0"/>
      <w:marRight w:val="0"/>
      <w:marTop w:val="0"/>
      <w:marBottom w:val="0"/>
      <w:divBdr>
        <w:top w:val="none" w:sz="0" w:space="0" w:color="auto"/>
        <w:left w:val="none" w:sz="0" w:space="0" w:color="auto"/>
        <w:bottom w:val="none" w:sz="0" w:space="0" w:color="auto"/>
        <w:right w:val="none" w:sz="0" w:space="0" w:color="auto"/>
      </w:divBdr>
    </w:div>
    <w:div w:id="1814713347">
      <w:bodyDiv w:val="1"/>
      <w:marLeft w:val="0"/>
      <w:marRight w:val="0"/>
      <w:marTop w:val="0"/>
      <w:marBottom w:val="0"/>
      <w:divBdr>
        <w:top w:val="none" w:sz="0" w:space="0" w:color="auto"/>
        <w:left w:val="none" w:sz="0" w:space="0" w:color="auto"/>
        <w:bottom w:val="none" w:sz="0" w:space="0" w:color="auto"/>
        <w:right w:val="none" w:sz="0" w:space="0" w:color="auto"/>
      </w:divBdr>
      <w:divsChild>
        <w:div w:id="207575083">
          <w:marLeft w:val="480"/>
          <w:marRight w:val="0"/>
          <w:marTop w:val="0"/>
          <w:marBottom w:val="0"/>
          <w:divBdr>
            <w:top w:val="none" w:sz="0" w:space="0" w:color="auto"/>
            <w:left w:val="none" w:sz="0" w:space="0" w:color="auto"/>
            <w:bottom w:val="none" w:sz="0" w:space="0" w:color="auto"/>
            <w:right w:val="none" w:sz="0" w:space="0" w:color="auto"/>
          </w:divBdr>
        </w:div>
        <w:div w:id="261644677">
          <w:marLeft w:val="480"/>
          <w:marRight w:val="0"/>
          <w:marTop w:val="0"/>
          <w:marBottom w:val="0"/>
          <w:divBdr>
            <w:top w:val="none" w:sz="0" w:space="0" w:color="auto"/>
            <w:left w:val="none" w:sz="0" w:space="0" w:color="auto"/>
            <w:bottom w:val="none" w:sz="0" w:space="0" w:color="auto"/>
            <w:right w:val="none" w:sz="0" w:space="0" w:color="auto"/>
          </w:divBdr>
        </w:div>
        <w:div w:id="1376009356">
          <w:marLeft w:val="480"/>
          <w:marRight w:val="0"/>
          <w:marTop w:val="0"/>
          <w:marBottom w:val="0"/>
          <w:divBdr>
            <w:top w:val="none" w:sz="0" w:space="0" w:color="auto"/>
            <w:left w:val="none" w:sz="0" w:space="0" w:color="auto"/>
            <w:bottom w:val="none" w:sz="0" w:space="0" w:color="auto"/>
            <w:right w:val="none" w:sz="0" w:space="0" w:color="auto"/>
          </w:divBdr>
        </w:div>
        <w:div w:id="1500074752">
          <w:marLeft w:val="480"/>
          <w:marRight w:val="0"/>
          <w:marTop w:val="0"/>
          <w:marBottom w:val="0"/>
          <w:divBdr>
            <w:top w:val="none" w:sz="0" w:space="0" w:color="auto"/>
            <w:left w:val="none" w:sz="0" w:space="0" w:color="auto"/>
            <w:bottom w:val="none" w:sz="0" w:space="0" w:color="auto"/>
            <w:right w:val="none" w:sz="0" w:space="0" w:color="auto"/>
          </w:divBdr>
        </w:div>
        <w:div w:id="1274049284">
          <w:marLeft w:val="480"/>
          <w:marRight w:val="0"/>
          <w:marTop w:val="0"/>
          <w:marBottom w:val="0"/>
          <w:divBdr>
            <w:top w:val="none" w:sz="0" w:space="0" w:color="auto"/>
            <w:left w:val="none" w:sz="0" w:space="0" w:color="auto"/>
            <w:bottom w:val="none" w:sz="0" w:space="0" w:color="auto"/>
            <w:right w:val="none" w:sz="0" w:space="0" w:color="auto"/>
          </w:divBdr>
        </w:div>
        <w:div w:id="2055305867">
          <w:marLeft w:val="480"/>
          <w:marRight w:val="0"/>
          <w:marTop w:val="0"/>
          <w:marBottom w:val="0"/>
          <w:divBdr>
            <w:top w:val="none" w:sz="0" w:space="0" w:color="auto"/>
            <w:left w:val="none" w:sz="0" w:space="0" w:color="auto"/>
            <w:bottom w:val="none" w:sz="0" w:space="0" w:color="auto"/>
            <w:right w:val="none" w:sz="0" w:space="0" w:color="auto"/>
          </w:divBdr>
        </w:div>
        <w:div w:id="1128933089">
          <w:marLeft w:val="480"/>
          <w:marRight w:val="0"/>
          <w:marTop w:val="0"/>
          <w:marBottom w:val="0"/>
          <w:divBdr>
            <w:top w:val="none" w:sz="0" w:space="0" w:color="auto"/>
            <w:left w:val="none" w:sz="0" w:space="0" w:color="auto"/>
            <w:bottom w:val="none" w:sz="0" w:space="0" w:color="auto"/>
            <w:right w:val="none" w:sz="0" w:space="0" w:color="auto"/>
          </w:divBdr>
        </w:div>
        <w:div w:id="532042106">
          <w:marLeft w:val="480"/>
          <w:marRight w:val="0"/>
          <w:marTop w:val="0"/>
          <w:marBottom w:val="0"/>
          <w:divBdr>
            <w:top w:val="none" w:sz="0" w:space="0" w:color="auto"/>
            <w:left w:val="none" w:sz="0" w:space="0" w:color="auto"/>
            <w:bottom w:val="none" w:sz="0" w:space="0" w:color="auto"/>
            <w:right w:val="none" w:sz="0" w:space="0" w:color="auto"/>
          </w:divBdr>
        </w:div>
        <w:div w:id="1717779091">
          <w:marLeft w:val="480"/>
          <w:marRight w:val="0"/>
          <w:marTop w:val="0"/>
          <w:marBottom w:val="0"/>
          <w:divBdr>
            <w:top w:val="none" w:sz="0" w:space="0" w:color="auto"/>
            <w:left w:val="none" w:sz="0" w:space="0" w:color="auto"/>
            <w:bottom w:val="none" w:sz="0" w:space="0" w:color="auto"/>
            <w:right w:val="none" w:sz="0" w:space="0" w:color="auto"/>
          </w:divBdr>
        </w:div>
        <w:div w:id="621764809">
          <w:marLeft w:val="480"/>
          <w:marRight w:val="0"/>
          <w:marTop w:val="0"/>
          <w:marBottom w:val="0"/>
          <w:divBdr>
            <w:top w:val="none" w:sz="0" w:space="0" w:color="auto"/>
            <w:left w:val="none" w:sz="0" w:space="0" w:color="auto"/>
            <w:bottom w:val="none" w:sz="0" w:space="0" w:color="auto"/>
            <w:right w:val="none" w:sz="0" w:space="0" w:color="auto"/>
          </w:divBdr>
        </w:div>
        <w:div w:id="390857094">
          <w:marLeft w:val="480"/>
          <w:marRight w:val="0"/>
          <w:marTop w:val="0"/>
          <w:marBottom w:val="0"/>
          <w:divBdr>
            <w:top w:val="none" w:sz="0" w:space="0" w:color="auto"/>
            <w:left w:val="none" w:sz="0" w:space="0" w:color="auto"/>
            <w:bottom w:val="none" w:sz="0" w:space="0" w:color="auto"/>
            <w:right w:val="none" w:sz="0" w:space="0" w:color="auto"/>
          </w:divBdr>
        </w:div>
      </w:divsChild>
    </w:div>
    <w:div w:id="1847330484">
      <w:bodyDiv w:val="1"/>
      <w:marLeft w:val="0"/>
      <w:marRight w:val="0"/>
      <w:marTop w:val="0"/>
      <w:marBottom w:val="0"/>
      <w:divBdr>
        <w:top w:val="none" w:sz="0" w:space="0" w:color="auto"/>
        <w:left w:val="none" w:sz="0" w:space="0" w:color="auto"/>
        <w:bottom w:val="none" w:sz="0" w:space="0" w:color="auto"/>
        <w:right w:val="none" w:sz="0" w:space="0" w:color="auto"/>
      </w:divBdr>
    </w:div>
    <w:div w:id="1847594488">
      <w:bodyDiv w:val="1"/>
      <w:marLeft w:val="0"/>
      <w:marRight w:val="0"/>
      <w:marTop w:val="0"/>
      <w:marBottom w:val="0"/>
      <w:divBdr>
        <w:top w:val="none" w:sz="0" w:space="0" w:color="auto"/>
        <w:left w:val="none" w:sz="0" w:space="0" w:color="auto"/>
        <w:bottom w:val="none" w:sz="0" w:space="0" w:color="auto"/>
        <w:right w:val="none" w:sz="0" w:space="0" w:color="auto"/>
      </w:divBdr>
      <w:divsChild>
        <w:div w:id="1771312101">
          <w:marLeft w:val="480"/>
          <w:marRight w:val="0"/>
          <w:marTop w:val="0"/>
          <w:marBottom w:val="0"/>
          <w:divBdr>
            <w:top w:val="none" w:sz="0" w:space="0" w:color="auto"/>
            <w:left w:val="none" w:sz="0" w:space="0" w:color="auto"/>
            <w:bottom w:val="none" w:sz="0" w:space="0" w:color="auto"/>
            <w:right w:val="none" w:sz="0" w:space="0" w:color="auto"/>
          </w:divBdr>
        </w:div>
        <w:div w:id="1225948047">
          <w:marLeft w:val="480"/>
          <w:marRight w:val="0"/>
          <w:marTop w:val="0"/>
          <w:marBottom w:val="0"/>
          <w:divBdr>
            <w:top w:val="none" w:sz="0" w:space="0" w:color="auto"/>
            <w:left w:val="none" w:sz="0" w:space="0" w:color="auto"/>
            <w:bottom w:val="none" w:sz="0" w:space="0" w:color="auto"/>
            <w:right w:val="none" w:sz="0" w:space="0" w:color="auto"/>
          </w:divBdr>
        </w:div>
        <w:div w:id="1509909465">
          <w:marLeft w:val="480"/>
          <w:marRight w:val="0"/>
          <w:marTop w:val="0"/>
          <w:marBottom w:val="0"/>
          <w:divBdr>
            <w:top w:val="none" w:sz="0" w:space="0" w:color="auto"/>
            <w:left w:val="none" w:sz="0" w:space="0" w:color="auto"/>
            <w:bottom w:val="none" w:sz="0" w:space="0" w:color="auto"/>
            <w:right w:val="none" w:sz="0" w:space="0" w:color="auto"/>
          </w:divBdr>
        </w:div>
        <w:div w:id="318922060">
          <w:marLeft w:val="480"/>
          <w:marRight w:val="0"/>
          <w:marTop w:val="0"/>
          <w:marBottom w:val="0"/>
          <w:divBdr>
            <w:top w:val="none" w:sz="0" w:space="0" w:color="auto"/>
            <w:left w:val="none" w:sz="0" w:space="0" w:color="auto"/>
            <w:bottom w:val="none" w:sz="0" w:space="0" w:color="auto"/>
            <w:right w:val="none" w:sz="0" w:space="0" w:color="auto"/>
          </w:divBdr>
        </w:div>
        <w:div w:id="1377269949">
          <w:marLeft w:val="480"/>
          <w:marRight w:val="0"/>
          <w:marTop w:val="0"/>
          <w:marBottom w:val="0"/>
          <w:divBdr>
            <w:top w:val="none" w:sz="0" w:space="0" w:color="auto"/>
            <w:left w:val="none" w:sz="0" w:space="0" w:color="auto"/>
            <w:bottom w:val="none" w:sz="0" w:space="0" w:color="auto"/>
            <w:right w:val="none" w:sz="0" w:space="0" w:color="auto"/>
          </w:divBdr>
        </w:div>
        <w:div w:id="469518379">
          <w:marLeft w:val="480"/>
          <w:marRight w:val="0"/>
          <w:marTop w:val="0"/>
          <w:marBottom w:val="0"/>
          <w:divBdr>
            <w:top w:val="none" w:sz="0" w:space="0" w:color="auto"/>
            <w:left w:val="none" w:sz="0" w:space="0" w:color="auto"/>
            <w:bottom w:val="none" w:sz="0" w:space="0" w:color="auto"/>
            <w:right w:val="none" w:sz="0" w:space="0" w:color="auto"/>
          </w:divBdr>
        </w:div>
        <w:div w:id="1152451151">
          <w:marLeft w:val="480"/>
          <w:marRight w:val="0"/>
          <w:marTop w:val="0"/>
          <w:marBottom w:val="0"/>
          <w:divBdr>
            <w:top w:val="none" w:sz="0" w:space="0" w:color="auto"/>
            <w:left w:val="none" w:sz="0" w:space="0" w:color="auto"/>
            <w:bottom w:val="none" w:sz="0" w:space="0" w:color="auto"/>
            <w:right w:val="none" w:sz="0" w:space="0" w:color="auto"/>
          </w:divBdr>
        </w:div>
        <w:div w:id="353307389">
          <w:marLeft w:val="480"/>
          <w:marRight w:val="0"/>
          <w:marTop w:val="0"/>
          <w:marBottom w:val="0"/>
          <w:divBdr>
            <w:top w:val="none" w:sz="0" w:space="0" w:color="auto"/>
            <w:left w:val="none" w:sz="0" w:space="0" w:color="auto"/>
            <w:bottom w:val="none" w:sz="0" w:space="0" w:color="auto"/>
            <w:right w:val="none" w:sz="0" w:space="0" w:color="auto"/>
          </w:divBdr>
        </w:div>
        <w:div w:id="73092226">
          <w:marLeft w:val="480"/>
          <w:marRight w:val="0"/>
          <w:marTop w:val="0"/>
          <w:marBottom w:val="0"/>
          <w:divBdr>
            <w:top w:val="none" w:sz="0" w:space="0" w:color="auto"/>
            <w:left w:val="none" w:sz="0" w:space="0" w:color="auto"/>
            <w:bottom w:val="none" w:sz="0" w:space="0" w:color="auto"/>
            <w:right w:val="none" w:sz="0" w:space="0" w:color="auto"/>
          </w:divBdr>
        </w:div>
        <w:div w:id="1015765069">
          <w:marLeft w:val="480"/>
          <w:marRight w:val="0"/>
          <w:marTop w:val="0"/>
          <w:marBottom w:val="0"/>
          <w:divBdr>
            <w:top w:val="none" w:sz="0" w:space="0" w:color="auto"/>
            <w:left w:val="none" w:sz="0" w:space="0" w:color="auto"/>
            <w:bottom w:val="none" w:sz="0" w:space="0" w:color="auto"/>
            <w:right w:val="none" w:sz="0" w:space="0" w:color="auto"/>
          </w:divBdr>
        </w:div>
        <w:div w:id="746608729">
          <w:marLeft w:val="480"/>
          <w:marRight w:val="0"/>
          <w:marTop w:val="0"/>
          <w:marBottom w:val="0"/>
          <w:divBdr>
            <w:top w:val="none" w:sz="0" w:space="0" w:color="auto"/>
            <w:left w:val="none" w:sz="0" w:space="0" w:color="auto"/>
            <w:bottom w:val="none" w:sz="0" w:space="0" w:color="auto"/>
            <w:right w:val="none" w:sz="0" w:space="0" w:color="auto"/>
          </w:divBdr>
        </w:div>
      </w:divsChild>
    </w:div>
    <w:div w:id="1859464275">
      <w:bodyDiv w:val="1"/>
      <w:marLeft w:val="0"/>
      <w:marRight w:val="0"/>
      <w:marTop w:val="0"/>
      <w:marBottom w:val="0"/>
      <w:divBdr>
        <w:top w:val="none" w:sz="0" w:space="0" w:color="auto"/>
        <w:left w:val="none" w:sz="0" w:space="0" w:color="auto"/>
        <w:bottom w:val="none" w:sz="0" w:space="0" w:color="auto"/>
        <w:right w:val="none" w:sz="0" w:space="0" w:color="auto"/>
      </w:divBdr>
    </w:div>
    <w:div w:id="1860464560">
      <w:bodyDiv w:val="1"/>
      <w:marLeft w:val="0"/>
      <w:marRight w:val="0"/>
      <w:marTop w:val="0"/>
      <w:marBottom w:val="0"/>
      <w:divBdr>
        <w:top w:val="none" w:sz="0" w:space="0" w:color="auto"/>
        <w:left w:val="none" w:sz="0" w:space="0" w:color="auto"/>
        <w:bottom w:val="none" w:sz="0" w:space="0" w:color="auto"/>
        <w:right w:val="none" w:sz="0" w:space="0" w:color="auto"/>
      </w:divBdr>
    </w:div>
    <w:div w:id="1872768243">
      <w:bodyDiv w:val="1"/>
      <w:marLeft w:val="0"/>
      <w:marRight w:val="0"/>
      <w:marTop w:val="0"/>
      <w:marBottom w:val="0"/>
      <w:divBdr>
        <w:top w:val="none" w:sz="0" w:space="0" w:color="auto"/>
        <w:left w:val="none" w:sz="0" w:space="0" w:color="auto"/>
        <w:bottom w:val="none" w:sz="0" w:space="0" w:color="auto"/>
        <w:right w:val="none" w:sz="0" w:space="0" w:color="auto"/>
      </w:divBdr>
    </w:div>
    <w:div w:id="1880823071">
      <w:bodyDiv w:val="1"/>
      <w:marLeft w:val="0"/>
      <w:marRight w:val="0"/>
      <w:marTop w:val="0"/>
      <w:marBottom w:val="0"/>
      <w:divBdr>
        <w:top w:val="none" w:sz="0" w:space="0" w:color="auto"/>
        <w:left w:val="none" w:sz="0" w:space="0" w:color="auto"/>
        <w:bottom w:val="none" w:sz="0" w:space="0" w:color="auto"/>
        <w:right w:val="none" w:sz="0" w:space="0" w:color="auto"/>
      </w:divBdr>
    </w:div>
    <w:div w:id="1892572426">
      <w:bodyDiv w:val="1"/>
      <w:marLeft w:val="0"/>
      <w:marRight w:val="0"/>
      <w:marTop w:val="0"/>
      <w:marBottom w:val="0"/>
      <w:divBdr>
        <w:top w:val="none" w:sz="0" w:space="0" w:color="auto"/>
        <w:left w:val="none" w:sz="0" w:space="0" w:color="auto"/>
        <w:bottom w:val="none" w:sz="0" w:space="0" w:color="auto"/>
        <w:right w:val="none" w:sz="0" w:space="0" w:color="auto"/>
      </w:divBdr>
    </w:div>
    <w:div w:id="1915234068">
      <w:bodyDiv w:val="1"/>
      <w:marLeft w:val="0"/>
      <w:marRight w:val="0"/>
      <w:marTop w:val="0"/>
      <w:marBottom w:val="0"/>
      <w:divBdr>
        <w:top w:val="none" w:sz="0" w:space="0" w:color="auto"/>
        <w:left w:val="none" w:sz="0" w:space="0" w:color="auto"/>
        <w:bottom w:val="none" w:sz="0" w:space="0" w:color="auto"/>
        <w:right w:val="none" w:sz="0" w:space="0" w:color="auto"/>
      </w:divBdr>
    </w:div>
    <w:div w:id="1921214124">
      <w:bodyDiv w:val="1"/>
      <w:marLeft w:val="0"/>
      <w:marRight w:val="0"/>
      <w:marTop w:val="0"/>
      <w:marBottom w:val="0"/>
      <w:divBdr>
        <w:top w:val="none" w:sz="0" w:space="0" w:color="auto"/>
        <w:left w:val="none" w:sz="0" w:space="0" w:color="auto"/>
        <w:bottom w:val="none" w:sz="0" w:space="0" w:color="auto"/>
        <w:right w:val="none" w:sz="0" w:space="0" w:color="auto"/>
      </w:divBdr>
    </w:div>
    <w:div w:id="1930237199">
      <w:bodyDiv w:val="1"/>
      <w:marLeft w:val="0"/>
      <w:marRight w:val="0"/>
      <w:marTop w:val="0"/>
      <w:marBottom w:val="0"/>
      <w:divBdr>
        <w:top w:val="none" w:sz="0" w:space="0" w:color="auto"/>
        <w:left w:val="none" w:sz="0" w:space="0" w:color="auto"/>
        <w:bottom w:val="none" w:sz="0" w:space="0" w:color="auto"/>
        <w:right w:val="none" w:sz="0" w:space="0" w:color="auto"/>
      </w:divBdr>
    </w:div>
    <w:div w:id="1937862099">
      <w:bodyDiv w:val="1"/>
      <w:marLeft w:val="0"/>
      <w:marRight w:val="0"/>
      <w:marTop w:val="0"/>
      <w:marBottom w:val="0"/>
      <w:divBdr>
        <w:top w:val="none" w:sz="0" w:space="0" w:color="auto"/>
        <w:left w:val="none" w:sz="0" w:space="0" w:color="auto"/>
        <w:bottom w:val="none" w:sz="0" w:space="0" w:color="auto"/>
        <w:right w:val="none" w:sz="0" w:space="0" w:color="auto"/>
      </w:divBdr>
    </w:div>
    <w:div w:id="1944340555">
      <w:bodyDiv w:val="1"/>
      <w:marLeft w:val="0"/>
      <w:marRight w:val="0"/>
      <w:marTop w:val="0"/>
      <w:marBottom w:val="0"/>
      <w:divBdr>
        <w:top w:val="none" w:sz="0" w:space="0" w:color="auto"/>
        <w:left w:val="none" w:sz="0" w:space="0" w:color="auto"/>
        <w:bottom w:val="none" w:sz="0" w:space="0" w:color="auto"/>
        <w:right w:val="none" w:sz="0" w:space="0" w:color="auto"/>
      </w:divBdr>
    </w:div>
    <w:div w:id="1946812903">
      <w:bodyDiv w:val="1"/>
      <w:marLeft w:val="0"/>
      <w:marRight w:val="0"/>
      <w:marTop w:val="0"/>
      <w:marBottom w:val="0"/>
      <w:divBdr>
        <w:top w:val="none" w:sz="0" w:space="0" w:color="auto"/>
        <w:left w:val="none" w:sz="0" w:space="0" w:color="auto"/>
        <w:bottom w:val="none" w:sz="0" w:space="0" w:color="auto"/>
        <w:right w:val="none" w:sz="0" w:space="0" w:color="auto"/>
      </w:divBdr>
    </w:div>
    <w:div w:id="1951235935">
      <w:bodyDiv w:val="1"/>
      <w:marLeft w:val="0"/>
      <w:marRight w:val="0"/>
      <w:marTop w:val="0"/>
      <w:marBottom w:val="0"/>
      <w:divBdr>
        <w:top w:val="none" w:sz="0" w:space="0" w:color="auto"/>
        <w:left w:val="none" w:sz="0" w:space="0" w:color="auto"/>
        <w:bottom w:val="none" w:sz="0" w:space="0" w:color="auto"/>
        <w:right w:val="none" w:sz="0" w:space="0" w:color="auto"/>
      </w:divBdr>
      <w:divsChild>
        <w:div w:id="1979997211">
          <w:marLeft w:val="480"/>
          <w:marRight w:val="0"/>
          <w:marTop w:val="0"/>
          <w:marBottom w:val="0"/>
          <w:divBdr>
            <w:top w:val="none" w:sz="0" w:space="0" w:color="auto"/>
            <w:left w:val="none" w:sz="0" w:space="0" w:color="auto"/>
            <w:bottom w:val="none" w:sz="0" w:space="0" w:color="auto"/>
            <w:right w:val="none" w:sz="0" w:space="0" w:color="auto"/>
          </w:divBdr>
        </w:div>
        <w:div w:id="542984600">
          <w:marLeft w:val="480"/>
          <w:marRight w:val="0"/>
          <w:marTop w:val="0"/>
          <w:marBottom w:val="0"/>
          <w:divBdr>
            <w:top w:val="none" w:sz="0" w:space="0" w:color="auto"/>
            <w:left w:val="none" w:sz="0" w:space="0" w:color="auto"/>
            <w:bottom w:val="none" w:sz="0" w:space="0" w:color="auto"/>
            <w:right w:val="none" w:sz="0" w:space="0" w:color="auto"/>
          </w:divBdr>
        </w:div>
        <w:div w:id="1708871686">
          <w:marLeft w:val="480"/>
          <w:marRight w:val="0"/>
          <w:marTop w:val="0"/>
          <w:marBottom w:val="0"/>
          <w:divBdr>
            <w:top w:val="none" w:sz="0" w:space="0" w:color="auto"/>
            <w:left w:val="none" w:sz="0" w:space="0" w:color="auto"/>
            <w:bottom w:val="none" w:sz="0" w:space="0" w:color="auto"/>
            <w:right w:val="none" w:sz="0" w:space="0" w:color="auto"/>
          </w:divBdr>
        </w:div>
        <w:div w:id="549658070">
          <w:marLeft w:val="480"/>
          <w:marRight w:val="0"/>
          <w:marTop w:val="0"/>
          <w:marBottom w:val="0"/>
          <w:divBdr>
            <w:top w:val="none" w:sz="0" w:space="0" w:color="auto"/>
            <w:left w:val="none" w:sz="0" w:space="0" w:color="auto"/>
            <w:bottom w:val="none" w:sz="0" w:space="0" w:color="auto"/>
            <w:right w:val="none" w:sz="0" w:space="0" w:color="auto"/>
          </w:divBdr>
        </w:div>
        <w:div w:id="1010763352">
          <w:marLeft w:val="480"/>
          <w:marRight w:val="0"/>
          <w:marTop w:val="0"/>
          <w:marBottom w:val="0"/>
          <w:divBdr>
            <w:top w:val="none" w:sz="0" w:space="0" w:color="auto"/>
            <w:left w:val="none" w:sz="0" w:space="0" w:color="auto"/>
            <w:bottom w:val="none" w:sz="0" w:space="0" w:color="auto"/>
            <w:right w:val="none" w:sz="0" w:space="0" w:color="auto"/>
          </w:divBdr>
        </w:div>
        <w:div w:id="1985770417">
          <w:marLeft w:val="480"/>
          <w:marRight w:val="0"/>
          <w:marTop w:val="0"/>
          <w:marBottom w:val="0"/>
          <w:divBdr>
            <w:top w:val="none" w:sz="0" w:space="0" w:color="auto"/>
            <w:left w:val="none" w:sz="0" w:space="0" w:color="auto"/>
            <w:bottom w:val="none" w:sz="0" w:space="0" w:color="auto"/>
            <w:right w:val="none" w:sz="0" w:space="0" w:color="auto"/>
          </w:divBdr>
        </w:div>
        <w:div w:id="1944535123">
          <w:marLeft w:val="480"/>
          <w:marRight w:val="0"/>
          <w:marTop w:val="0"/>
          <w:marBottom w:val="0"/>
          <w:divBdr>
            <w:top w:val="none" w:sz="0" w:space="0" w:color="auto"/>
            <w:left w:val="none" w:sz="0" w:space="0" w:color="auto"/>
            <w:bottom w:val="none" w:sz="0" w:space="0" w:color="auto"/>
            <w:right w:val="none" w:sz="0" w:space="0" w:color="auto"/>
          </w:divBdr>
        </w:div>
        <w:div w:id="1229195139">
          <w:marLeft w:val="480"/>
          <w:marRight w:val="0"/>
          <w:marTop w:val="0"/>
          <w:marBottom w:val="0"/>
          <w:divBdr>
            <w:top w:val="none" w:sz="0" w:space="0" w:color="auto"/>
            <w:left w:val="none" w:sz="0" w:space="0" w:color="auto"/>
            <w:bottom w:val="none" w:sz="0" w:space="0" w:color="auto"/>
            <w:right w:val="none" w:sz="0" w:space="0" w:color="auto"/>
          </w:divBdr>
        </w:div>
        <w:div w:id="714737098">
          <w:marLeft w:val="480"/>
          <w:marRight w:val="0"/>
          <w:marTop w:val="0"/>
          <w:marBottom w:val="0"/>
          <w:divBdr>
            <w:top w:val="none" w:sz="0" w:space="0" w:color="auto"/>
            <w:left w:val="none" w:sz="0" w:space="0" w:color="auto"/>
            <w:bottom w:val="none" w:sz="0" w:space="0" w:color="auto"/>
            <w:right w:val="none" w:sz="0" w:space="0" w:color="auto"/>
          </w:divBdr>
        </w:div>
        <w:div w:id="492525350">
          <w:marLeft w:val="480"/>
          <w:marRight w:val="0"/>
          <w:marTop w:val="0"/>
          <w:marBottom w:val="0"/>
          <w:divBdr>
            <w:top w:val="none" w:sz="0" w:space="0" w:color="auto"/>
            <w:left w:val="none" w:sz="0" w:space="0" w:color="auto"/>
            <w:bottom w:val="none" w:sz="0" w:space="0" w:color="auto"/>
            <w:right w:val="none" w:sz="0" w:space="0" w:color="auto"/>
          </w:divBdr>
        </w:div>
        <w:div w:id="1746957131">
          <w:marLeft w:val="480"/>
          <w:marRight w:val="0"/>
          <w:marTop w:val="0"/>
          <w:marBottom w:val="0"/>
          <w:divBdr>
            <w:top w:val="none" w:sz="0" w:space="0" w:color="auto"/>
            <w:left w:val="none" w:sz="0" w:space="0" w:color="auto"/>
            <w:bottom w:val="none" w:sz="0" w:space="0" w:color="auto"/>
            <w:right w:val="none" w:sz="0" w:space="0" w:color="auto"/>
          </w:divBdr>
        </w:div>
        <w:div w:id="963996379">
          <w:marLeft w:val="480"/>
          <w:marRight w:val="0"/>
          <w:marTop w:val="0"/>
          <w:marBottom w:val="0"/>
          <w:divBdr>
            <w:top w:val="none" w:sz="0" w:space="0" w:color="auto"/>
            <w:left w:val="none" w:sz="0" w:space="0" w:color="auto"/>
            <w:bottom w:val="none" w:sz="0" w:space="0" w:color="auto"/>
            <w:right w:val="none" w:sz="0" w:space="0" w:color="auto"/>
          </w:divBdr>
        </w:div>
        <w:div w:id="222523261">
          <w:marLeft w:val="480"/>
          <w:marRight w:val="0"/>
          <w:marTop w:val="0"/>
          <w:marBottom w:val="0"/>
          <w:divBdr>
            <w:top w:val="none" w:sz="0" w:space="0" w:color="auto"/>
            <w:left w:val="none" w:sz="0" w:space="0" w:color="auto"/>
            <w:bottom w:val="none" w:sz="0" w:space="0" w:color="auto"/>
            <w:right w:val="none" w:sz="0" w:space="0" w:color="auto"/>
          </w:divBdr>
        </w:div>
        <w:div w:id="749619311">
          <w:marLeft w:val="480"/>
          <w:marRight w:val="0"/>
          <w:marTop w:val="0"/>
          <w:marBottom w:val="0"/>
          <w:divBdr>
            <w:top w:val="none" w:sz="0" w:space="0" w:color="auto"/>
            <w:left w:val="none" w:sz="0" w:space="0" w:color="auto"/>
            <w:bottom w:val="none" w:sz="0" w:space="0" w:color="auto"/>
            <w:right w:val="none" w:sz="0" w:space="0" w:color="auto"/>
          </w:divBdr>
        </w:div>
        <w:div w:id="1482501486">
          <w:marLeft w:val="480"/>
          <w:marRight w:val="0"/>
          <w:marTop w:val="0"/>
          <w:marBottom w:val="0"/>
          <w:divBdr>
            <w:top w:val="none" w:sz="0" w:space="0" w:color="auto"/>
            <w:left w:val="none" w:sz="0" w:space="0" w:color="auto"/>
            <w:bottom w:val="none" w:sz="0" w:space="0" w:color="auto"/>
            <w:right w:val="none" w:sz="0" w:space="0" w:color="auto"/>
          </w:divBdr>
        </w:div>
      </w:divsChild>
    </w:div>
    <w:div w:id="1963463222">
      <w:bodyDiv w:val="1"/>
      <w:marLeft w:val="0"/>
      <w:marRight w:val="0"/>
      <w:marTop w:val="0"/>
      <w:marBottom w:val="0"/>
      <w:divBdr>
        <w:top w:val="none" w:sz="0" w:space="0" w:color="auto"/>
        <w:left w:val="none" w:sz="0" w:space="0" w:color="auto"/>
        <w:bottom w:val="none" w:sz="0" w:space="0" w:color="auto"/>
        <w:right w:val="none" w:sz="0" w:space="0" w:color="auto"/>
      </w:divBdr>
    </w:div>
    <w:div w:id="1993637061">
      <w:bodyDiv w:val="1"/>
      <w:marLeft w:val="0"/>
      <w:marRight w:val="0"/>
      <w:marTop w:val="0"/>
      <w:marBottom w:val="0"/>
      <w:divBdr>
        <w:top w:val="none" w:sz="0" w:space="0" w:color="auto"/>
        <w:left w:val="none" w:sz="0" w:space="0" w:color="auto"/>
        <w:bottom w:val="none" w:sz="0" w:space="0" w:color="auto"/>
        <w:right w:val="none" w:sz="0" w:space="0" w:color="auto"/>
      </w:divBdr>
      <w:divsChild>
        <w:div w:id="778985859">
          <w:marLeft w:val="480"/>
          <w:marRight w:val="0"/>
          <w:marTop w:val="0"/>
          <w:marBottom w:val="0"/>
          <w:divBdr>
            <w:top w:val="none" w:sz="0" w:space="0" w:color="auto"/>
            <w:left w:val="none" w:sz="0" w:space="0" w:color="auto"/>
            <w:bottom w:val="none" w:sz="0" w:space="0" w:color="auto"/>
            <w:right w:val="none" w:sz="0" w:space="0" w:color="auto"/>
          </w:divBdr>
        </w:div>
        <w:div w:id="243495010">
          <w:marLeft w:val="480"/>
          <w:marRight w:val="0"/>
          <w:marTop w:val="0"/>
          <w:marBottom w:val="0"/>
          <w:divBdr>
            <w:top w:val="none" w:sz="0" w:space="0" w:color="auto"/>
            <w:left w:val="none" w:sz="0" w:space="0" w:color="auto"/>
            <w:bottom w:val="none" w:sz="0" w:space="0" w:color="auto"/>
            <w:right w:val="none" w:sz="0" w:space="0" w:color="auto"/>
          </w:divBdr>
        </w:div>
        <w:div w:id="252476084">
          <w:marLeft w:val="480"/>
          <w:marRight w:val="0"/>
          <w:marTop w:val="0"/>
          <w:marBottom w:val="0"/>
          <w:divBdr>
            <w:top w:val="none" w:sz="0" w:space="0" w:color="auto"/>
            <w:left w:val="none" w:sz="0" w:space="0" w:color="auto"/>
            <w:bottom w:val="none" w:sz="0" w:space="0" w:color="auto"/>
            <w:right w:val="none" w:sz="0" w:space="0" w:color="auto"/>
          </w:divBdr>
        </w:div>
        <w:div w:id="46606509">
          <w:marLeft w:val="480"/>
          <w:marRight w:val="0"/>
          <w:marTop w:val="0"/>
          <w:marBottom w:val="0"/>
          <w:divBdr>
            <w:top w:val="none" w:sz="0" w:space="0" w:color="auto"/>
            <w:left w:val="none" w:sz="0" w:space="0" w:color="auto"/>
            <w:bottom w:val="none" w:sz="0" w:space="0" w:color="auto"/>
            <w:right w:val="none" w:sz="0" w:space="0" w:color="auto"/>
          </w:divBdr>
        </w:div>
        <w:div w:id="465241033">
          <w:marLeft w:val="480"/>
          <w:marRight w:val="0"/>
          <w:marTop w:val="0"/>
          <w:marBottom w:val="0"/>
          <w:divBdr>
            <w:top w:val="none" w:sz="0" w:space="0" w:color="auto"/>
            <w:left w:val="none" w:sz="0" w:space="0" w:color="auto"/>
            <w:bottom w:val="none" w:sz="0" w:space="0" w:color="auto"/>
            <w:right w:val="none" w:sz="0" w:space="0" w:color="auto"/>
          </w:divBdr>
        </w:div>
        <w:div w:id="972100187">
          <w:marLeft w:val="480"/>
          <w:marRight w:val="0"/>
          <w:marTop w:val="0"/>
          <w:marBottom w:val="0"/>
          <w:divBdr>
            <w:top w:val="none" w:sz="0" w:space="0" w:color="auto"/>
            <w:left w:val="none" w:sz="0" w:space="0" w:color="auto"/>
            <w:bottom w:val="none" w:sz="0" w:space="0" w:color="auto"/>
            <w:right w:val="none" w:sz="0" w:space="0" w:color="auto"/>
          </w:divBdr>
        </w:div>
        <w:div w:id="1259674387">
          <w:marLeft w:val="480"/>
          <w:marRight w:val="0"/>
          <w:marTop w:val="0"/>
          <w:marBottom w:val="0"/>
          <w:divBdr>
            <w:top w:val="none" w:sz="0" w:space="0" w:color="auto"/>
            <w:left w:val="none" w:sz="0" w:space="0" w:color="auto"/>
            <w:bottom w:val="none" w:sz="0" w:space="0" w:color="auto"/>
            <w:right w:val="none" w:sz="0" w:space="0" w:color="auto"/>
          </w:divBdr>
        </w:div>
        <w:div w:id="1218469099">
          <w:marLeft w:val="480"/>
          <w:marRight w:val="0"/>
          <w:marTop w:val="0"/>
          <w:marBottom w:val="0"/>
          <w:divBdr>
            <w:top w:val="none" w:sz="0" w:space="0" w:color="auto"/>
            <w:left w:val="none" w:sz="0" w:space="0" w:color="auto"/>
            <w:bottom w:val="none" w:sz="0" w:space="0" w:color="auto"/>
            <w:right w:val="none" w:sz="0" w:space="0" w:color="auto"/>
          </w:divBdr>
        </w:div>
        <w:div w:id="1072697679">
          <w:marLeft w:val="480"/>
          <w:marRight w:val="0"/>
          <w:marTop w:val="0"/>
          <w:marBottom w:val="0"/>
          <w:divBdr>
            <w:top w:val="none" w:sz="0" w:space="0" w:color="auto"/>
            <w:left w:val="none" w:sz="0" w:space="0" w:color="auto"/>
            <w:bottom w:val="none" w:sz="0" w:space="0" w:color="auto"/>
            <w:right w:val="none" w:sz="0" w:space="0" w:color="auto"/>
          </w:divBdr>
        </w:div>
        <w:div w:id="138621861">
          <w:marLeft w:val="480"/>
          <w:marRight w:val="0"/>
          <w:marTop w:val="0"/>
          <w:marBottom w:val="0"/>
          <w:divBdr>
            <w:top w:val="none" w:sz="0" w:space="0" w:color="auto"/>
            <w:left w:val="none" w:sz="0" w:space="0" w:color="auto"/>
            <w:bottom w:val="none" w:sz="0" w:space="0" w:color="auto"/>
            <w:right w:val="none" w:sz="0" w:space="0" w:color="auto"/>
          </w:divBdr>
        </w:div>
        <w:div w:id="1509099196">
          <w:marLeft w:val="480"/>
          <w:marRight w:val="0"/>
          <w:marTop w:val="0"/>
          <w:marBottom w:val="0"/>
          <w:divBdr>
            <w:top w:val="none" w:sz="0" w:space="0" w:color="auto"/>
            <w:left w:val="none" w:sz="0" w:space="0" w:color="auto"/>
            <w:bottom w:val="none" w:sz="0" w:space="0" w:color="auto"/>
            <w:right w:val="none" w:sz="0" w:space="0" w:color="auto"/>
          </w:divBdr>
        </w:div>
        <w:div w:id="1685935582">
          <w:marLeft w:val="480"/>
          <w:marRight w:val="0"/>
          <w:marTop w:val="0"/>
          <w:marBottom w:val="0"/>
          <w:divBdr>
            <w:top w:val="none" w:sz="0" w:space="0" w:color="auto"/>
            <w:left w:val="none" w:sz="0" w:space="0" w:color="auto"/>
            <w:bottom w:val="none" w:sz="0" w:space="0" w:color="auto"/>
            <w:right w:val="none" w:sz="0" w:space="0" w:color="auto"/>
          </w:divBdr>
        </w:div>
        <w:div w:id="1121339550">
          <w:marLeft w:val="480"/>
          <w:marRight w:val="0"/>
          <w:marTop w:val="0"/>
          <w:marBottom w:val="0"/>
          <w:divBdr>
            <w:top w:val="none" w:sz="0" w:space="0" w:color="auto"/>
            <w:left w:val="none" w:sz="0" w:space="0" w:color="auto"/>
            <w:bottom w:val="none" w:sz="0" w:space="0" w:color="auto"/>
            <w:right w:val="none" w:sz="0" w:space="0" w:color="auto"/>
          </w:divBdr>
        </w:div>
        <w:div w:id="1707440857">
          <w:marLeft w:val="480"/>
          <w:marRight w:val="0"/>
          <w:marTop w:val="0"/>
          <w:marBottom w:val="0"/>
          <w:divBdr>
            <w:top w:val="none" w:sz="0" w:space="0" w:color="auto"/>
            <w:left w:val="none" w:sz="0" w:space="0" w:color="auto"/>
            <w:bottom w:val="none" w:sz="0" w:space="0" w:color="auto"/>
            <w:right w:val="none" w:sz="0" w:space="0" w:color="auto"/>
          </w:divBdr>
        </w:div>
      </w:divsChild>
    </w:div>
    <w:div w:id="1994215569">
      <w:bodyDiv w:val="1"/>
      <w:marLeft w:val="0"/>
      <w:marRight w:val="0"/>
      <w:marTop w:val="0"/>
      <w:marBottom w:val="0"/>
      <w:divBdr>
        <w:top w:val="none" w:sz="0" w:space="0" w:color="auto"/>
        <w:left w:val="none" w:sz="0" w:space="0" w:color="auto"/>
        <w:bottom w:val="none" w:sz="0" w:space="0" w:color="auto"/>
        <w:right w:val="none" w:sz="0" w:space="0" w:color="auto"/>
      </w:divBdr>
      <w:divsChild>
        <w:div w:id="564802880">
          <w:marLeft w:val="480"/>
          <w:marRight w:val="0"/>
          <w:marTop w:val="0"/>
          <w:marBottom w:val="0"/>
          <w:divBdr>
            <w:top w:val="none" w:sz="0" w:space="0" w:color="auto"/>
            <w:left w:val="none" w:sz="0" w:space="0" w:color="auto"/>
            <w:bottom w:val="none" w:sz="0" w:space="0" w:color="auto"/>
            <w:right w:val="none" w:sz="0" w:space="0" w:color="auto"/>
          </w:divBdr>
        </w:div>
        <w:div w:id="1749305754">
          <w:marLeft w:val="480"/>
          <w:marRight w:val="0"/>
          <w:marTop w:val="0"/>
          <w:marBottom w:val="0"/>
          <w:divBdr>
            <w:top w:val="none" w:sz="0" w:space="0" w:color="auto"/>
            <w:left w:val="none" w:sz="0" w:space="0" w:color="auto"/>
            <w:bottom w:val="none" w:sz="0" w:space="0" w:color="auto"/>
            <w:right w:val="none" w:sz="0" w:space="0" w:color="auto"/>
          </w:divBdr>
        </w:div>
        <w:div w:id="873615078">
          <w:marLeft w:val="480"/>
          <w:marRight w:val="0"/>
          <w:marTop w:val="0"/>
          <w:marBottom w:val="0"/>
          <w:divBdr>
            <w:top w:val="none" w:sz="0" w:space="0" w:color="auto"/>
            <w:left w:val="none" w:sz="0" w:space="0" w:color="auto"/>
            <w:bottom w:val="none" w:sz="0" w:space="0" w:color="auto"/>
            <w:right w:val="none" w:sz="0" w:space="0" w:color="auto"/>
          </w:divBdr>
        </w:div>
        <w:div w:id="1835603636">
          <w:marLeft w:val="480"/>
          <w:marRight w:val="0"/>
          <w:marTop w:val="0"/>
          <w:marBottom w:val="0"/>
          <w:divBdr>
            <w:top w:val="none" w:sz="0" w:space="0" w:color="auto"/>
            <w:left w:val="none" w:sz="0" w:space="0" w:color="auto"/>
            <w:bottom w:val="none" w:sz="0" w:space="0" w:color="auto"/>
            <w:right w:val="none" w:sz="0" w:space="0" w:color="auto"/>
          </w:divBdr>
        </w:div>
      </w:divsChild>
    </w:div>
    <w:div w:id="1997105674">
      <w:bodyDiv w:val="1"/>
      <w:marLeft w:val="0"/>
      <w:marRight w:val="0"/>
      <w:marTop w:val="0"/>
      <w:marBottom w:val="0"/>
      <w:divBdr>
        <w:top w:val="none" w:sz="0" w:space="0" w:color="auto"/>
        <w:left w:val="none" w:sz="0" w:space="0" w:color="auto"/>
        <w:bottom w:val="none" w:sz="0" w:space="0" w:color="auto"/>
        <w:right w:val="none" w:sz="0" w:space="0" w:color="auto"/>
      </w:divBdr>
    </w:div>
    <w:div w:id="2002000119">
      <w:bodyDiv w:val="1"/>
      <w:marLeft w:val="0"/>
      <w:marRight w:val="0"/>
      <w:marTop w:val="0"/>
      <w:marBottom w:val="0"/>
      <w:divBdr>
        <w:top w:val="none" w:sz="0" w:space="0" w:color="auto"/>
        <w:left w:val="none" w:sz="0" w:space="0" w:color="auto"/>
        <w:bottom w:val="none" w:sz="0" w:space="0" w:color="auto"/>
        <w:right w:val="none" w:sz="0" w:space="0" w:color="auto"/>
      </w:divBdr>
      <w:divsChild>
        <w:div w:id="418985976">
          <w:marLeft w:val="480"/>
          <w:marRight w:val="0"/>
          <w:marTop w:val="0"/>
          <w:marBottom w:val="0"/>
          <w:divBdr>
            <w:top w:val="none" w:sz="0" w:space="0" w:color="auto"/>
            <w:left w:val="none" w:sz="0" w:space="0" w:color="auto"/>
            <w:bottom w:val="none" w:sz="0" w:space="0" w:color="auto"/>
            <w:right w:val="none" w:sz="0" w:space="0" w:color="auto"/>
          </w:divBdr>
        </w:div>
        <w:div w:id="887185376">
          <w:marLeft w:val="480"/>
          <w:marRight w:val="0"/>
          <w:marTop w:val="0"/>
          <w:marBottom w:val="0"/>
          <w:divBdr>
            <w:top w:val="none" w:sz="0" w:space="0" w:color="auto"/>
            <w:left w:val="none" w:sz="0" w:space="0" w:color="auto"/>
            <w:bottom w:val="none" w:sz="0" w:space="0" w:color="auto"/>
            <w:right w:val="none" w:sz="0" w:space="0" w:color="auto"/>
          </w:divBdr>
        </w:div>
        <w:div w:id="737635768">
          <w:marLeft w:val="480"/>
          <w:marRight w:val="0"/>
          <w:marTop w:val="0"/>
          <w:marBottom w:val="0"/>
          <w:divBdr>
            <w:top w:val="none" w:sz="0" w:space="0" w:color="auto"/>
            <w:left w:val="none" w:sz="0" w:space="0" w:color="auto"/>
            <w:bottom w:val="none" w:sz="0" w:space="0" w:color="auto"/>
            <w:right w:val="none" w:sz="0" w:space="0" w:color="auto"/>
          </w:divBdr>
        </w:div>
        <w:div w:id="1712531983">
          <w:marLeft w:val="480"/>
          <w:marRight w:val="0"/>
          <w:marTop w:val="0"/>
          <w:marBottom w:val="0"/>
          <w:divBdr>
            <w:top w:val="none" w:sz="0" w:space="0" w:color="auto"/>
            <w:left w:val="none" w:sz="0" w:space="0" w:color="auto"/>
            <w:bottom w:val="none" w:sz="0" w:space="0" w:color="auto"/>
            <w:right w:val="none" w:sz="0" w:space="0" w:color="auto"/>
          </w:divBdr>
        </w:div>
        <w:div w:id="342316416">
          <w:marLeft w:val="480"/>
          <w:marRight w:val="0"/>
          <w:marTop w:val="0"/>
          <w:marBottom w:val="0"/>
          <w:divBdr>
            <w:top w:val="none" w:sz="0" w:space="0" w:color="auto"/>
            <w:left w:val="none" w:sz="0" w:space="0" w:color="auto"/>
            <w:bottom w:val="none" w:sz="0" w:space="0" w:color="auto"/>
            <w:right w:val="none" w:sz="0" w:space="0" w:color="auto"/>
          </w:divBdr>
        </w:div>
        <w:div w:id="655840331">
          <w:marLeft w:val="480"/>
          <w:marRight w:val="0"/>
          <w:marTop w:val="0"/>
          <w:marBottom w:val="0"/>
          <w:divBdr>
            <w:top w:val="none" w:sz="0" w:space="0" w:color="auto"/>
            <w:left w:val="none" w:sz="0" w:space="0" w:color="auto"/>
            <w:bottom w:val="none" w:sz="0" w:space="0" w:color="auto"/>
            <w:right w:val="none" w:sz="0" w:space="0" w:color="auto"/>
          </w:divBdr>
        </w:div>
        <w:div w:id="1525944136">
          <w:marLeft w:val="480"/>
          <w:marRight w:val="0"/>
          <w:marTop w:val="0"/>
          <w:marBottom w:val="0"/>
          <w:divBdr>
            <w:top w:val="none" w:sz="0" w:space="0" w:color="auto"/>
            <w:left w:val="none" w:sz="0" w:space="0" w:color="auto"/>
            <w:bottom w:val="none" w:sz="0" w:space="0" w:color="auto"/>
            <w:right w:val="none" w:sz="0" w:space="0" w:color="auto"/>
          </w:divBdr>
        </w:div>
        <w:div w:id="996686001">
          <w:marLeft w:val="480"/>
          <w:marRight w:val="0"/>
          <w:marTop w:val="0"/>
          <w:marBottom w:val="0"/>
          <w:divBdr>
            <w:top w:val="none" w:sz="0" w:space="0" w:color="auto"/>
            <w:left w:val="none" w:sz="0" w:space="0" w:color="auto"/>
            <w:bottom w:val="none" w:sz="0" w:space="0" w:color="auto"/>
            <w:right w:val="none" w:sz="0" w:space="0" w:color="auto"/>
          </w:divBdr>
        </w:div>
        <w:div w:id="2121409167">
          <w:marLeft w:val="480"/>
          <w:marRight w:val="0"/>
          <w:marTop w:val="0"/>
          <w:marBottom w:val="0"/>
          <w:divBdr>
            <w:top w:val="none" w:sz="0" w:space="0" w:color="auto"/>
            <w:left w:val="none" w:sz="0" w:space="0" w:color="auto"/>
            <w:bottom w:val="none" w:sz="0" w:space="0" w:color="auto"/>
            <w:right w:val="none" w:sz="0" w:space="0" w:color="auto"/>
          </w:divBdr>
        </w:div>
        <w:div w:id="1375273594">
          <w:marLeft w:val="480"/>
          <w:marRight w:val="0"/>
          <w:marTop w:val="0"/>
          <w:marBottom w:val="0"/>
          <w:divBdr>
            <w:top w:val="none" w:sz="0" w:space="0" w:color="auto"/>
            <w:left w:val="none" w:sz="0" w:space="0" w:color="auto"/>
            <w:bottom w:val="none" w:sz="0" w:space="0" w:color="auto"/>
            <w:right w:val="none" w:sz="0" w:space="0" w:color="auto"/>
          </w:divBdr>
        </w:div>
        <w:div w:id="227739094">
          <w:marLeft w:val="480"/>
          <w:marRight w:val="0"/>
          <w:marTop w:val="0"/>
          <w:marBottom w:val="0"/>
          <w:divBdr>
            <w:top w:val="none" w:sz="0" w:space="0" w:color="auto"/>
            <w:left w:val="none" w:sz="0" w:space="0" w:color="auto"/>
            <w:bottom w:val="none" w:sz="0" w:space="0" w:color="auto"/>
            <w:right w:val="none" w:sz="0" w:space="0" w:color="auto"/>
          </w:divBdr>
        </w:div>
        <w:div w:id="1873028285">
          <w:marLeft w:val="480"/>
          <w:marRight w:val="0"/>
          <w:marTop w:val="0"/>
          <w:marBottom w:val="0"/>
          <w:divBdr>
            <w:top w:val="none" w:sz="0" w:space="0" w:color="auto"/>
            <w:left w:val="none" w:sz="0" w:space="0" w:color="auto"/>
            <w:bottom w:val="none" w:sz="0" w:space="0" w:color="auto"/>
            <w:right w:val="none" w:sz="0" w:space="0" w:color="auto"/>
          </w:divBdr>
        </w:div>
        <w:div w:id="1976178502">
          <w:marLeft w:val="480"/>
          <w:marRight w:val="0"/>
          <w:marTop w:val="0"/>
          <w:marBottom w:val="0"/>
          <w:divBdr>
            <w:top w:val="none" w:sz="0" w:space="0" w:color="auto"/>
            <w:left w:val="none" w:sz="0" w:space="0" w:color="auto"/>
            <w:bottom w:val="none" w:sz="0" w:space="0" w:color="auto"/>
            <w:right w:val="none" w:sz="0" w:space="0" w:color="auto"/>
          </w:divBdr>
        </w:div>
        <w:div w:id="1891258313">
          <w:marLeft w:val="480"/>
          <w:marRight w:val="0"/>
          <w:marTop w:val="0"/>
          <w:marBottom w:val="0"/>
          <w:divBdr>
            <w:top w:val="none" w:sz="0" w:space="0" w:color="auto"/>
            <w:left w:val="none" w:sz="0" w:space="0" w:color="auto"/>
            <w:bottom w:val="none" w:sz="0" w:space="0" w:color="auto"/>
            <w:right w:val="none" w:sz="0" w:space="0" w:color="auto"/>
          </w:divBdr>
        </w:div>
      </w:divsChild>
    </w:div>
    <w:div w:id="2002075832">
      <w:bodyDiv w:val="1"/>
      <w:marLeft w:val="0"/>
      <w:marRight w:val="0"/>
      <w:marTop w:val="0"/>
      <w:marBottom w:val="0"/>
      <w:divBdr>
        <w:top w:val="none" w:sz="0" w:space="0" w:color="auto"/>
        <w:left w:val="none" w:sz="0" w:space="0" w:color="auto"/>
        <w:bottom w:val="none" w:sz="0" w:space="0" w:color="auto"/>
        <w:right w:val="none" w:sz="0" w:space="0" w:color="auto"/>
      </w:divBdr>
      <w:divsChild>
        <w:div w:id="968583970">
          <w:marLeft w:val="480"/>
          <w:marRight w:val="0"/>
          <w:marTop w:val="0"/>
          <w:marBottom w:val="0"/>
          <w:divBdr>
            <w:top w:val="none" w:sz="0" w:space="0" w:color="auto"/>
            <w:left w:val="none" w:sz="0" w:space="0" w:color="auto"/>
            <w:bottom w:val="none" w:sz="0" w:space="0" w:color="auto"/>
            <w:right w:val="none" w:sz="0" w:space="0" w:color="auto"/>
          </w:divBdr>
        </w:div>
        <w:div w:id="305748294">
          <w:marLeft w:val="480"/>
          <w:marRight w:val="0"/>
          <w:marTop w:val="0"/>
          <w:marBottom w:val="0"/>
          <w:divBdr>
            <w:top w:val="none" w:sz="0" w:space="0" w:color="auto"/>
            <w:left w:val="none" w:sz="0" w:space="0" w:color="auto"/>
            <w:bottom w:val="none" w:sz="0" w:space="0" w:color="auto"/>
            <w:right w:val="none" w:sz="0" w:space="0" w:color="auto"/>
          </w:divBdr>
        </w:div>
        <w:div w:id="1686402517">
          <w:marLeft w:val="480"/>
          <w:marRight w:val="0"/>
          <w:marTop w:val="0"/>
          <w:marBottom w:val="0"/>
          <w:divBdr>
            <w:top w:val="none" w:sz="0" w:space="0" w:color="auto"/>
            <w:left w:val="none" w:sz="0" w:space="0" w:color="auto"/>
            <w:bottom w:val="none" w:sz="0" w:space="0" w:color="auto"/>
            <w:right w:val="none" w:sz="0" w:space="0" w:color="auto"/>
          </w:divBdr>
        </w:div>
        <w:div w:id="169955067">
          <w:marLeft w:val="480"/>
          <w:marRight w:val="0"/>
          <w:marTop w:val="0"/>
          <w:marBottom w:val="0"/>
          <w:divBdr>
            <w:top w:val="none" w:sz="0" w:space="0" w:color="auto"/>
            <w:left w:val="none" w:sz="0" w:space="0" w:color="auto"/>
            <w:bottom w:val="none" w:sz="0" w:space="0" w:color="auto"/>
            <w:right w:val="none" w:sz="0" w:space="0" w:color="auto"/>
          </w:divBdr>
        </w:div>
        <w:div w:id="488519000">
          <w:marLeft w:val="480"/>
          <w:marRight w:val="0"/>
          <w:marTop w:val="0"/>
          <w:marBottom w:val="0"/>
          <w:divBdr>
            <w:top w:val="none" w:sz="0" w:space="0" w:color="auto"/>
            <w:left w:val="none" w:sz="0" w:space="0" w:color="auto"/>
            <w:bottom w:val="none" w:sz="0" w:space="0" w:color="auto"/>
            <w:right w:val="none" w:sz="0" w:space="0" w:color="auto"/>
          </w:divBdr>
        </w:div>
        <w:div w:id="438530746">
          <w:marLeft w:val="480"/>
          <w:marRight w:val="0"/>
          <w:marTop w:val="0"/>
          <w:marBottom w:val="0"/>
          <w:divBdr>
            <w:top w:val="none" w:sz="0" w:space="0" w:color="auto"/>
            <w:left w:val="none" w:sz="0" w:space="0" w:color="auto"/>
            <w:bottom w:val="none" w:sz="0" w:space="0" w:color="auto"/>
            <w:right w:val="none" w:sz="0" w:space="0" w:color="auto"/>
          </w:divBdr>
        </w:div>
      </w:divsChild>
    </w:div>
    <w:div w:id="2004813517">
      <w:bodyDiv w:val="1"/>
      <w:marLeft w:val="0"/>
      <w:marRight w:val="0"/>
      <w:marTop w:val="0"/>
      <w:marBottom w:val="0"/>
      <w:divBdr>
        <w:top w:val="none" w:sz="0" w:space="0" w:color="auto"/>
        <w:left w:val="none" w:sz="0" w:space="0" w:color="auto"/>
        <w:bottom w:val="none" w:sz="0" w:space="0" w:color="auto"/>
        <w:right w:val="none" w:sz="0" w:space="0" w:color="auto"/>
      </w:divBdr>
    </w:div>
    <w:div w:id="2023388578">
      <w:bodyDiv w:val="1"/>
      <w:marLeft w:val="0"/>
      <w:marRight w:val="0"/>
      <w:marTop w:val="0"/>
      <w:marBottom w:val="0"/>
      <w:divBdr>
        <w:top w:val="none" w:sz="0" w:space="0" w:color="auto"/>
        <w:left w:val="none" w:sz="0" w:space="0" w:color="auto"/>
        <w:bottom w:val="none" w:sz="0" w:space="0" w:color="auto"/>
        <w:right w:val="none" w:sz="0" w:space="0" w:color="auto"/>
      </w:divBdr>
    </w:div>
    <w:div w:id="2026664328">
      <w:bodyDiv w:val="1"/>
      <w:marLeft w:val="0"/>
      <w:marRight w:val="0"/>
      <w:marTop w:val="0"/>
      <w:marBottom w:val="0"/>
      <w:divBdr>
        <w:top w:val="none" w:sz="0" w:space="0" w:color="auto"/>
        <w:left w:val="none" w:sz="0" w:space="0" w:color="auto"/>
        <w:bottom w:val="none" w:sz="0" w:space="0" w:color="auto"/>
        <w:right w:val="none" w:sz="0" w:space="0" w:color="auto"/>
      </w:divBdr>
    </w:div>
    <w:div w:id="2039625858">
      <w:bodyDiv w:val="1"/>
      <w:marLeft w:val="0"/>
      <w:marRight w:val="0"/>
      <w:marTop w:val="0"/>
      <w:marBottom w:val="0"/>
      <w:divBdr>
        <w:top w:val="none" w:sz="0" w:space="0" w:color="auto"/>
        <w:left w:val="none" w:sz="0" w:space="0" w:color="auto"/>
        <w:bottom w:val="none" w:sz="0" w:space="0" w:color="auto"/>
        <w:right w:val="none" w:sz="0" w:space="0" w:color="auto"/>
      </w:divBdr>
    </w:div>
    <w:div w:id="2047751658">
      <w:bodyDiv w:val="1"/>
      <w:marLeft w:val="0"/>
      <w:marRight w:val="0"/>
      <w:marTop w:val="0"/>
      <w:marBottom w:val="0"/>
      <w:divBdr>
        <w:top w:val="none" w:sz="0" w:space="0" w:color="auto"/>
        <w:left w:val="none" w:sz="0" w:space="0" w:color="auto"/>
        <w:bottom w:val="none" w:sz="0" w:space="0" w:color="auto"/>
        <w:right w:val="none" w:sz="0" w:space="0" w:color="auto"/>
      </w:divBdr>
    </w:div>
    <w:div w:id="2068340022">
      <w:bodyDiv w:val="1"/>
      <w:marLeft w:val="0"/>
      <w:marRight w:val="0"/>
      <w:marTop w:val="0"/>
      <w:marBottom w:val="0"/>
      <w:divBdr>
        <w:top w:val="none" w:sz="0" w:space="0" w:color="auto"/>
        <w:left w:val="none" w:sz="0" w:space="0" w:color="auto"/>
        <w:bottom w:val="none" w:sz="0" w:space="0" w:color="auto"/>
        <w:right w:val="none" w:sz="0" w:space="0" w:color="auto"/>
      </w:divBdr>
    </w:div>
    <w:div w:id="2070422506">
      <w:bodyDiv w:val="1"/>
      <w:marLeft w:val="0"/>
      <w:marRight w:val="0"/>
      <w:marTop w:val="0"/>
      <w:marBottom w:val="0"/>
      <w:divBdr>
        <w:top w:val="none" w:sz="0" w:space="0" w:color="auto"/>
        <w:left w:val="none" w:sz="0" w:space="0" w:color="auto"/>
        <w:bottom w:val="none" w:sz="0" w:space="0" w:color="auto"/>
        <w:right w:val="none" w:sz="0" w:space="0" w:color="auto"/>
      </w:divBdr>
    </w:div>
    <w:div w:id="2098204771">
      <w:bodyDiv w:val="1"/>
      <w:marLeft w:val="0"/>
      <w:marRight w:val="0"/>
      <w:marTop w:val="0"/>
      <w:marBottom w:val="0"/>
      <w:divBdr>
        <w:top w:val="none" w:sz="0" w:space="0" w:color="auto"/>
        <w:left w:val="none" w:sz="0" w:space="0" w:color="auto"/>
        <w:bottom w:val="none" w:sz="0" w:space="0" w:color="auto"/>
        <w:right w:val="none" w:sz="0" w:space="0" w:color="auto"/>
      </w:divBdr>
      <w:divsChild>
        <w:div w:id="531572842">
          <w:marLeft w:val="480"/>
          <w:marRight w:val="0"/>
          <w:marTop w:val="0"/>
          <w:marBottom w:val="0"/>
          <w:divBdr>
            <w:top w:val="none" w:sz="0" w:space="0" w:color="auto"/>
            <w:left w:val="none" w:sz="0" w:space="0" w:color="auto"/>
            <w:bottom w:val="none" w:sz="0" w:space="0" w:color="auto"/>
            <w:right w:val="none" w:sz="0" w:space="0" w:color="auto"/>
          </w:divBdr>
        </w:div>
        <w:div w:id="1821801979">
          <w:marLeft w:val="480"/>
          <w:marRight w:val="0"/>
          <w:marTop w:val="0"/>
          <w:marBottom w:val="0"/>
          <w:divBdr>
            <w:top w:val="none" w:sz="0" w:space="0" w:color="auto"/>
            <w:left w:val="none" w:sz="0" w:space="0" w:color="auto"/>
            <w:bottom w:val="none" w:sz="0" w:space="0" w:color="auto"/>
            <w:right w:val="none" w:sz="0" w:space="0" w:color="auto"/>
          </w:divBdr>
        </w:div>
        <w:div w:id="735589344">
          <w:marLeft w:val="480"/>
          <w:marRight w:val="0"/>
          <w:marTop w:val="0"/>
          <w:marBottom w:val="0"/>
          <w:divBdr>
            <w:top w:val="none" w:sz="0" w:space="0" w:color="auto"/>
            <w:left w:val="none" w:sz="0" w:space="0" w:color="auto"/>
            <w:bottom w:val="none" w:sz="0" w:space="0" w:color="auto"/>
            <w:right w:val="none" w:sz="0" w:space="0" w:color="auto"/>
          </w:divBdr>
        </w:div>
        <w:div w:id="591935188">
          <w:marLeft w:val="480"/>
          <w:marRight w:val="0"/>
          <w:marTop w:val="0"/>
          <w:marBottom w:val="0"/>
          <w:divBdr>
            <w:top w:val="none" w:sz="0" w:space="0" w:color="auto"/>
            <w:left w:val="none" w:sz="0" w:space="0" w:color="auto"/>
            <w:bottom w:val="none" w:sz="0" w:space="0" w:color="auto"/>
            <w:right w:val="none" w:sz="0" w:space="0" w:color="auto"/>
          </w:divBdr>
        </w:div>
        <w:div w:id="18312459">
          <w:marLeft w:val="480"/>
          <w:marRight w:val="0"/>
          <w:marTop w:val="0"/>
          <w:marBottom w:val="0"/>
          <w:divBdr>
            <w:top w:val="none" w:sz="0" w:space="0" w:color="auto"/>
            <w:left w:val="none" w:sz="0" w:space="0" w:color="auto"/>
            <w:bottom w:val="none" w:sz="0" w:space="0" w:color="auto"/>
            <w:right w:val="none" w:sz="0" w:space="0" w:color="auto"/>
          </w:divBdr>
        </w:div>
        <w:div w:id="1799496385">
          <w:marLeft w:val="480"/>
          <w:marRight w:val="0"/>
          <w:marTop w:val="0"/>
          <w:marBottom w:val="0"/>
          <w:divBdr>
            <w:top w:val="none" w:sz="0" w:space="0" w:color="auto"/>
            <w:left w:val="none" w:sz="0" w:space="0" w:color="auto"/>
            <w:bottom w:val="none" w:sz="0" w:space="0" w:color="auto"/>
            <w:right w:val="none" w:sz="0" w:space="0" w:color="auto"/>
          </w:divBdr>
        </w:div>
        <w:div w:id="1279753479">
          <w:marLeft w:val="480"/>
          <w:marRight w:val="0"/>
          <w:marTop w:val="0"/>
          <w:marBottom w:val="0"/>
          <w:divBdr>
            <w:top w:val="none" w:sz="0" w:space="0" w:color="auto"/>
            <w:left w:val="none" w:sz="0" w:space="0" w:color="auto"/>
            <w:bottom w:val="none" w:sz="0" w:space="0" w:color="auto"/>
            <w:right w:val="none" w:sz="0" w:space="0" w:color="auto"/>
          </w:divBdr>
        </w:div>
        <w:div w:id="903763321">
          <w:marLeft w:val="480"/>
          <w:marRight w:val="0"/>
          <w:marTop w:val="0"/>
          <w:marBottom w:val="0"/>
          <w:divBdr>
            <w:top w:val="none" w:sz="0" w:space="0" w:color="auto"/>
            <w:left w:val="none" w:sz="0" w:space="0" w:color="auto"/>
            <w:bottom w:val="none" w:sz="0" w:space="0" w:color="auto"/>
            <w:right w:val="none" w:sz="0" w:space="0" w:color="auto"/>
          </w:divBdr>
        </w:div>
        <w:div w:id="851915625">
          <w:marLeft w:val="480"/>
          <w:marRight w:val="0"/>
          <w:marTop w:val="0"/>
          <w:marBottom w:val="0"/>
          <w:divBdr>
            <w:top w:val="none" w:sz="0" w:space="0" w:color="auto"/>
            <w:left w:val="none" w:sz="0" w:space="0" w:color="auto"/>
            <w:bottom w:val="none" w:sz="0" w:space="0" w:color="auto"/>
            <w:right w:val="none" w:sz="0" w:space="0" w:color="auto"/>
          </w:divBdr>
        </w:div>
        <w:div w:id="1649820778">
          <w:marLeft w:val="480"/>
          <w:marRight w:val="0"/>
          <w:marTop w:val="0"/>
          <w:marBottom w:val="0"/>
          <w:divBdr>
            <w:top w:val="none" w:sz="0" w:space="0" w:color="auto"/>
            <w:left w:val="none" w:sz="0" w:space="0" w:color="auto"/>
            <w:bottom w:val="none" w:sz="0" w:space="0" w:color="auto"/>
            <w:right w:val="none" w:sz="0" w:space="0" w:color="auto"/>
          </w:divBdr>
        </w:div>
        <w:div w:id="636955960">
          <w:marLeft w:val="480"/>
          <w:marRight w:val="0"/>
          <w:marTop w:val="0"/>
          <w:marBottom w:val="0"/>
          <w:divBdr>
            <w:top w:val="none" w:sz="0" w:space="0" w:color="auto"/>
            <w:left w:val="none" w:sz="0" w:space="0" w:color="auto"/>
            <w:bottom w:val="none" w:sz="0" w:space="0" w:color="auto"/>
            <w:right w:val="none" w:sz="0" w:space="0" w:color="auto"/>
          </w:divBdr>
        </w:div>
        <w:div w:id="1108160205">
          <w:marLeft w:val="480"/>
          <w:marRight w:val="0"/>
          <w:marTop w:val="0"/>
          <w:marBottom w:val="0"/>
          <w:divBdr>
            <w:top w:val="none" w:sz="0" w:space="0" w:color="auto"/>
            <w:left w:val="none" w:sz="0" w:space="0" w:color="auto"/>
            <w:bottom w:val="none" w:sz="0" w:space="0" w:color="auto"/>
            <w:right w:val="none" w:sz="0" w:space="0" w:color="auto"/>
          </w:divBdr>
        </w:div>
      </w:divsChild>
    </w:div>
    <w:div w:id="2116944166">
      <w:bodyDiv w:val="1"/>
      <w:marLeft w:val="0"/>
      <w:marRight w:val="0"/>
      <w:marTop w:val="0"/>
      <w:marBottom w:val="0"/>
      <w:divBdr>
        <w:top w:val="none" w:sz="0" w:space="0" w:color="auto"/>
        <w:left w:val="none" w:sz="0" w:space="0" w:color="auto"/>
        <w:bottom w:val="none" w:sz="0" w:space="0" w:color="auto"/>
        <w:right w:val="none" w:sz="0" w:space="0" w:color="auto"/>
      </w:divBdr>
      <w:divsChild>
        <w:div w:id="727651183">
          <w:marLeft w:val="480"/>
          <w:marRight w:val="0"/>
          <w:marTop w:val="0"/>
          <w:marBottom w:val="0"/>
          <w:divBdr>
            <w:top w:val="none" w:sz="0" w:space="0" w:color="auto"/>
            <w:left w:val="none" w:sz="0" w:space="0" w:color="auto"/>
            <w:bottom w:val="none" w:sz="0" w:space="0" w:color="auto"/>
            <w:right w:val="none" w:sz="0" w:space="0" w:color="auto"/>
          </w:divBdr>
        </w:div>
        <w:div w:id="457727253">
          <w:marLeft w:val="480"/>
          <w:marRight w:val="0"/>
          <w:marTop w:val="0"/>
          <w:marBottom w:val="0"/>
          <w:divBdr>
            <w:top w:val="none" w:sz="0" w:space="0" w:color="auto"/>
            <w:left w:val="none" w:sz="0" w:space="0" w:color="auto"/>
            <w:bottom w:val="none" w:sz="0" w:space="0" w:color="auto"/>
            <w:right w:val="none" w:sz="0" w:space="0" w:color="auto"/>
          </w:divBdr>
        </w:div>
        <w:div w:id="92212129">
          <w:marLeft w:val="480"/>
          <w:marRight w:val="0"/>
          <w:marTop w:val="0"/>
          <w:marBottom w:val="0"/>
          <w:divBdr>
            <w:top w:val="none" w:sz="0" w:space="0" w:color="auto"/>
            <w:left w:val="none" w:sz="0" w:space="0" w:color="auto"/>
            <w:bottom w:val="none" w:sz="0" w:space="0" w:color="auto"/>
            <w:right w:val="none" w:sz="0" w:space="0" w:color="auto"/>
          </w:divBdr>
        </w:div>
        <w:div w:id="885063750">
          <w:marLeft w:val="480"/>
          <w:marRight w:val="0"/>
          <w:marTop w:val="0"/>
          <w:marBottom w:val="0"/>
          <w:divBdr>
            <w:top w:val="none" w:sz="0" w:space="0" w:color="auto"/>
            <w:left w:val="none" w:sz="0" w:space="0" w:color="auto"/>
            <w:bottom w:val="none" w:sz="0" w:space="0" w:color="auto"/>
            <w:right w:val="none" w:sz="0" w:space="0" w:color="auto"/>
          </w:divBdr>
        </w:div>
        <w:div w:id="281083">
          <w:marLeft w:val="480"/>
          <w:marRight w:val="0"/>
          <w:marTop w:val="0"/>
          <w:marBottom w:val="0"/>
          <w:divBdr>
            <w:top w:val="none" w:sz="0" w:space="0" w:color="auto"/>
            <w:left w:val="none" w:sz="0" w:space="0" w:color="auto"/>
            <w:bottom w:val="none" w:sz="0" w:space="0" w:color="auto"/>
            <w:right w:val="none" w:sz="0" w:space="0" w:color="auto"/>
          </w:divBdr>
        </w:div>
        <w:div w:id="901990651">
          <w:marLeft w:val="480"/>
          <w:marRight w:val="0"/>
          <w:marTop w:val="0"/>
          <w:marBottom w:val="0"/>
          <w:divBdr>
            <w:top w:val="none" w:sz="0" w:space="0" w:color="auto"/>
            <w:left w:val="none" w:sz="0" w:space="0" w:color="auto"/>
            <w:bottom w:val="none" w:sz="0" w:space="0" w:color="auto"/>
            <w:right w:val="none" w:sz="0" w:space="0" w:color="auto"/>
          </w:divBdr>
        </w:div>
        <w:div w:id="1372995506">
          <w:marLeft w:val="480"/>
          <w:marRight w:val="0"/>
          <w:marTop w:val="0"/>
          <w:marBottom w:val="0"/>
          <w:divBdr>
            <w:top w:val="none" w:sz="0" w:space="0" w:color="auto"/>
            <w:left w:val="none" w:sz="0" w:space="0" w:color="auto"/>
            <w:bottom w:val="none" w:sz="0" w:space="0" w:color="auto"/>
            <w:right w:val="none" w:sz="0" w:space="0" w:color="auto"/>
          </w:divBdr>
        </w:div>
        <w:div w:id="669217311">
          <w:marLeft w:val="480"/>
          <w:marRight w:val="0"/>
          <w:marTop w:val="0"/>
          <w:marBottom w:val="0"/>
          <w:divBdr>
            <w:top w:val="none" w:sz="0" w:space="0" w:color="auto"/>
            <w:left w:val="none" w:sz="0" w:space="0" w:color="auto"/>
            <w:bottom w:val="none" w:sz="0" w:space="0" w:color="auto"/>
            <w:right w:val="none" w:sz="0" w:space="0" w:color="auto"/>
          </w:divBdr>
        </w:div>
        <w:div w:id="839583928">
          <w:marLeft w:val="480"/>
          <w:marRight w:val="0"/>
          <w:marTop w:val="0"/>
          <w:marBottom w:val="0"/>
          <w:divBdr>
            <w:top w:val="none" w:sz="0" w:space="0" w:color="auto"/>
            <w:left w:val="none" w:sz="0" w:space="0" w:color="auto"/>
            <w:bottom w:val="none" w:sz="0" w:space="0" w:color="auto"/>
            <w:right w:val="none" w:sz="0" w:space="0" w:color="auto"/>
          </w:divBdr>
        </w:div>
        <w:div w:id="388847288">
          <w:marLeft w:val="480"/>
          <w:marRight w:val="0"/>
          <w:marTop w:val="0"/>
          <w:marBottom w:val="0"/>
          <w:divBdr>
            <w:top w:val="none" w:sz="0" w:space="0" w:color="auto"/>
            <w:left w:val="none" w:sz="0" w:space="0" w:color="auto"/>
            <w:bottom w:val="none" w:sz="0" w:space="0" w:color="auto"/>
            <w:right w:val="none" w:sz="0" w:space="0" w:color="auto"/>
          </w:divBdr>
        </w:div>
        <w:div w:id="27729149">
          <w:marLeft w:val="480"/>
          <w:marRight w:val="0"/>
          <w:marTop w:val="0"/>
          <w:marBottom w:val="0"/>
          <w:divBdr>
            <w:top w:val="none" w:sz="0" w:space="0" w:color="auto"/>
            <w:left w:val="none" w:sz="0" w:space="0" w:color="auto"/>
            <w:bottom w:val="none" w:sz="0" w:space="0" w:color="auto"/>
            <w:right w:val="none" w:sz="0" w:space="0" w:color="auto"/>
          </w:divBdr>
        </w:div>
        <w:div w:id="713385184">
          <w:marLeft w:val="480"/>
          <w:marRight w:val="0"/>
          <w:marTop w:val="0"/>
          <w:marBottom w:val="0"/>
          <w:divBdr>
            <w:top w:val="none" w:sz="0" w:space="0" w:color="auto"/>
            <w:left w:val="none" w:sz="0" w:space="0" w:color="auto"/>
            <w:bottom w:val="none" w:sz="0" w:space="0" w:color="auto"/>
            <w:right w:val="none" w:sz="0" w:space="0" w:color="auto"/>
          </w:divBdr>
        </w:div>
        <w:div w:id="2026788284">
          <w:marLeft w:val="480"/>
          <w:marRight w:val="0"/>
          <w:marTop w:val="0"/>
          <w:marBottom w:val="0"/>
          <w:divBdr>
            <w:top w:val="none" w:sz="0" w:space="0" w:color="auto"/>
            <w:left w:val="none" w:sz="0" w:space="0" w:color="auto"/>
            <w:bottom w:val="none" w:sz="0" w:space="0" w:color="auto"/>
            <w:right w:val="none" w:sz="0" w:space="0" w:color="auto"/>
          </w:divBdr>
        </w:div>
        <w:div w:id="621955832">
          <w:marLeft w:val="480"/>
          <w:marRight w:val="0"/>
          <w:marTop w:val="0"/>
          <w:marBottom w:val="0"/>
          <w:divBdr>
            <w:top w:val="none" w:sz="0" w:space="0" w:color="auto"/>
            <w:left w:val="none" w:sz="0" w:space="0" w:color="auto"/>
            <w:bottom w:val="none" w:sz="0" w:space="0" w:color="auto"/>
            <w:right w:val="none" w:sz="0" w:space="0" w:color="auto"/>
          </w:divBdr>
        </w:div>
        <w:div w:id="441803339">
          <w:marLeft w:val="480"/>
          <w:marRight w:val="0"/>
          <w:marTop w:val="0"/>
          <w:marBottom w:val="0"/>
          <w:divBdr>
            <w:top w:val="none" w:sz="0" w:space="0" w:color="auto"/>
            <w:left w:val="none" w:sz="0" w:space="0" w:color="auto"/>
            <w:bottom w:val="none" w:sz="0" w:space="0" w:color="auto"/>
            <w:right w:val="none" w:sz="0" w:space="0" w:color="auto"/>
          </w:divBdr>
        </w:div>
        <w:div w:id="1937711087">
          <w:marLeft w:val="480"/>
          <w:marRight w:val="0"/>
          <w:marTop w:val="0"/>
          <w:marBottom w:val="0"/>
          <w:divBdr>
            <w:top w:val="none" w:sz="0" w:space="0" w:color="auto"/>
            <w:left w:val="none" w:sz="0" w:space="0" w:color="auto"/>
            <w:bottom w:val="none" w:sz="0" w:space="0" w:color="auto"/>
            <w:right w:val="none" w:sz="0" w:space="0" w:color="auto"/>
          </w:divBdr>
        </w:div>
        <w:div w:id="345133425">
          <w:marLeft w:val="480"/>
          <w:marRight w:val="0"/>
          <w:marTop w:val="0"/>
          <w:marBottom w:val="0"/>
          <w:divBdr>
            <w:top w:val="none" w:sz="0" w:space="0" w:color="auto"/>
            <w:left w:val="none" w:sz="0" w:space="0" w:color="auto"/>
            <w:bottom w:val="none" w:sz="0" w:space="0" w:color="auto"/>
            <w:right w:val="none" w:sz="0" w:space="0" w:color="auto"/>
          </w:divBdr>
        </w:div>
      </w:divsChild>
    </w:div>
    <w:div w:id="2127117606">
      <w:bodyDiv w:val="1"/>
      <w:marLeft w:val="0"/>
      <w:marRight w:val="0"/>
      <w:marTop w:val="0"/>
      <w:marBottom w:val="0"/>
      <w:divBdr>
        <w:top w:val="none" w:sz="0" w:space="0" w:color="auto"/>
        <w:left w:val="none" w:sz="0" w:space="0" w:color="auto"/>
        <w:bottom w:val="none" w:sz="0" w:space="0" w:color="auto"/>
        <w:right w:val="none" w:sz="0" w:space="0" w:color="auto"/>
      </w:divBdr>
    </w:div>
    <w:div w:id="2128350671">
      <w:bodyDiv w:val="1"/>
      <w:marLeft w:val="0"/>
      <w:marRight w:val="0"/>
      <w:marTop w:val="0"/>
      <w:marBottom w:val="0"/>
      <w:divBdr>
        <w:top w:val="none" w:sz="0" w:space="0" w:color="auto"/>
        <w:left w:val="none" w:sz="0" w:space="0" w:color="auto"/>
        <w:bottom w:val="none" w:sz="0" w:space="0" w:color="auto"/>
        <w:right w:val="none" w:sz="0" w:space="0" w:color="auto"/>
      </w:divBdr>
    </w:div>
    <w:div w:id="213748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9DB7D194-E5A6-44F0-9BD7-59B0AE8608A0}"/>
      </w:docPartPr>
      <w:docPartBody>
        <w:p w:rsidR="00435964" w:rsidRDefault="00C22D93">
          <w:r w:rsidRPr="00436F10">
            <w:rPr>
              <w:rStyle w:val="TextodoEspaoReservado"/>
            </w:rPr>
            <w:t>Clique ou toque aqui para inserir o texto.</w:t>
          </w:r>
        </w:p>
      </w:docPartBody>
    </w:docPart>
    <w:docPart>
      <w:docPartPr>
        <w:name w:val="E0F7304348524DE7A8C6C7CB65ECD402"/>
        <w:category>
          <w:name w:val="Geral"/>
          <w:gallery w:val="placeholder"/>
        </w:category>
        <w:types>
          <w:type w:val="bbPlcHdr"/>
        </w:types>
        <w:behaviors>
          <w:behavior w:val="content"/>
        </w:behaviors>
        <w:guid w:val="{A3324608-19A4-4722-965A-2ED355146DC5}"/>
      </w:docPartPr>
      <w:docPartBody>
        <w:p w:rsidR="00000000" w:rsidRDefault="001519E2" w:rsidP="001519E2">
          <w:pPr>
            <w:pStyle w:val="E0F7304348524DE7A8C6C7CB65ECD402"/>
          </w:pPr>
          <w:r w:rsidRPr="00436F10">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93"/>
    <w:rsid w:val="000D54D3"/>
    <w:rsid w:val="00115D65"/>
    <w:rsid w:val="001519E2"/>
    <w:rsid w:val="00435964"/>
    <w:rsid w:val="007938C2"/>
    <w:rsid w:val="00897377"/>
    <w:rsid w:val="00AA0594"/>
    <w:rsid w:val="00C22D93"/>
    <w:rsid w:val="00DD32CF"/>
    <w:rsid w:val="00EE29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519E2"/>
    <w:rPr>
      <w:color w:val="808080"/>
    </w:rPr>
  </w:style>
  <w:style w:type="paragraph" w:customStyle="1" w:styleId="E0F7304348524DE7A8C6C7CB65ECD402">
    <w:name w:val="E0F7304348524DE7A8C6C7CB65ECD402"/>
    <w:rsid w:val="00151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D98682-3F52-4727-AE1F-756608F301AC}">
  <we:reference id="wa104382081" version="1.55.1.0" store="pt-BR" storeType="OMEX"/>
  <we:alternateReferences>
    <we:reference id="WA104382081" version="1.55.1.0" store="" storeType="OMEX"/>
  </we:alternateReferences>
  <we:properties>
    <we:property name="MENDELEY_CITATIONS" value="[{&quot;citationID&quot;:&quot;MENDELEY_CITATION_a713aaf7-c142-4de2-92c7-1b1adb6c4759&quot;,&quot;properties&quot;:{&quot;noteIndex&quot;:0},&quot;isEdited&quot;:false,&quot;manualOverride&quot;:{&quot;isManuallyOverridden&quot;:false,&quot;citeprocText&quot;:&quot;(Cury &amp;#38; Fonseca, 2023)&quot;,&quot;manualOverrideText&quot;:&quot;&quot;},&quot;citationTag&quot;:&quot;MENDELEY_CITATION_v3_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&quot;,&quot;citationItems&quot;:[{&quot;id&quot;:&quot;e9d54515-df12-3fda-bb31-59c129ec18b3&quot;,&quot;itemData&quot;:{&quot;type&quot;:&quot;article-journal&quot;,&quot;id&quot;:&quot;e9d54515-df12-3fda-bb31-59c129ec18b3&quot;,&quot;title&quot;:&quot;A retomada do Programa Mais Médicos em 2023&quot;,&quot;author&quot;:[{&quot;family&quot;:&quot;Cury&quot;,&quot;given&quot;:&quot;Geraldo Cunha&quot;,&quot;parse-names&quot;:false,&quot;dropping-particle&quot;:&quot;&quot;,&quot;non-dropping-particle&quot;:&quot;&quot;},{&quot;family&quot;:&quot;Fonseca&quot;,&quot;given&quot;:&quot;Angélica Ferreira&quot;,&quot;parse-names&quot;:false,&quot;dropping-particle&quot;:&quot;&quot;,&quot;non-dropping-particle&quot;:&quot;&quot;}],&quot;container-title&quot;:&quot;Trabalho, Educação e Saúde&quot;,&quot;DOI&quot;:&quot;10.1590/1981-7746-ojs2415&quot;,&quot;ISSN&quot;:&quot;1678-1007&quot;,&quot;issued&quot;:{&quot;date-parts&quot;:[[2023]]},&quot;abstract&quot;:&quot;Resumo Os vazios assistenciais e a demanda por médicos no Sistema Único de Saúde são problemas crônicos, principalmente nas regiões mais vulneráveis do Norte e Nordeste e em áreas periféricas de centros urbanos. Frente a essa necessidade, o governo federal está recompondo o Programa Mais Médicos para o Brasil, por meio dos ministérios da Saúde, da Educação e da Fazenda. Os principais eixos do programa são a provisão de médicos na Atenção Primária em Saúde e a formação desses profissionais, nessa versão associados à especialização e mestrado profissional, tendo como referência a concepção de Atenção Primária à Saúde integral. Nesta nota de conjuntura, trazemos informações sobre a trajetória oficial deste movimento de retomada, recuperando brevemente características e avanços proporcionados por essa política – instituída primeiramente em 2013 – e apresentando peculiaridades da versão atual, proposta pewla medida provisória n. 1.165, de 20 de março de 2023, convertida em lei (n. 14.621/2023) e sancionada em julho deste ano.Abstract Healthcare gaps and the demand for physicians in the Brazilian Health System are chronic problems, especially in the most vulnerable regions of the North and Northeast and in peripheral areas of urban centers. In view of this need, the federal government is recomposing the Mais Médicos Program for Brazil, through the ministries of Health, Education and Finance. The main axes of the program are the provision of doctors in Primary Health Care and the training of these professionals, in this version associated with specialization and professional master’s, with reference to the concept of primary care for integral health. In this note of conjuncture, we bring information about the official trajectory of this recovery movement, briefly recovering characteristics and advances provided by this policy – first established in 2013 – and presenting peculiarities of the current version, proposed by provisional measure n. 1.165, of March 20th, 2023, converted into law (n. 14.621/2023) and sanctioned in July of this year.Resumen Las brechas de asistencia y la demanda de médicos en el Sistema Único de Salud son problemas crónicos, especialmente en las regiones más vulnerables del Norte y del Noreste y en las zonas periféricas de los centros urbanos. Ante esta necesidad, el gobierno federal está recomponiendo el Programa Mais Médicos para Brasil, a través de los ministerios de Salud, Educación y Hacienda. Los principales ejes del programa son la provisión de médicos en Atención Primaria de Salud y la formación de estos profesionales, en esta versión asociada a la especialización y maestría profesional, con referencia al concepto de atención primaria para la salud integral. En esta nota de coyuntura, traemos información sobre la trayectoria oficial de este movimiento de reanudación, recuperando brevemente las características y los avances proporcionados por esta política – establecida por primera vez en 2013 – y presentando las peculiaridades de la versión actual, propuesta por la medida provisional n. 1.165, del 20 de marzo de 2023, convertida en ley (n. 14.621/2023) y sancionado en julio de este año.&quot;,&quot;publisher&quot;:&quot;FapUNIFESP (SciELO)&quot;,&quot;volume&quot;:&quot;21&quot;,&quot;container-title-short&quot;:&quot;&quot;},&quot;isTemporary&quot;:false}]},{&quot;citationID&quot;:&quot;MENDELEY_CITATION_cb2ac8b3-cc40-4456-b454-436547e0f144&quot;,&quot;properties&quot;:{&quot;noteIndex&quot;:0},&quot;isEdited&quot;:false,&quot;manualOverride&quot;:{&quot;isManuallyOverridden&quot;:false,&quot;citeprocText&quot;:&quot;(Scheffer et al., 2023)&quot;,&quot;manualOverrideText&quot;:&quot;&quot;},&quot;citationTag&quot;:&quot;MENDELEY_CITATION_v3_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&quot;,&quot;citationItems&quot;:[{&quot;id&quot;:&quot;be29a1fe-5186-3f85-800b-f88169a8d1e2&quot;,&quot;itemData&quot;:{&quot;type&quot;:&quot;report&quot;,&quot;id&quot;:&quot;be29a1fe-5186-3f85-800b-f88169a8d1e2&quot;,&quot;title&quot;:&quot;Demografia Médica no Brasil 2023&quot;,&quot;author&quot;:[{&quot;family&quot;:&quot;Scheffer&quot;,&quot;given&quot;:&quot;Mario&quot;,&quot;parse-names&quot;:false,&quot;dropping-particle&quot;:&quot;&quot;,&quot;non-dropping-particle&quot;:&quot;&quot;},{&quot;family&quot;:&quot;Guilloux&quot;,&quot;given&quot;:&quot;Aline Gil Alves&quot;,&quot;parse-names&quot;:false,&quot;dropping-particle&quot;:&quot;&quot;,&quot;non-dropping-particle&quot;:&quot;&quot;},{&quot;family&quot;:&quot;Miotto&quot;,&quot;given&quot;:&quot;Bruno Alonso&quot;,&quot;parse-names&quot;:false,&quot;dropping-particle&quot;:&quot;&quot;,&quot;non-dropping-particle&quot;:&quot;&quot;},{&quot;family&quot;:&quot;Almeida&quot;,&quot;given&quot;:&quot;Cristiane de Jesus&quot;,&quot;parse-names&quot;:false,&quot;dropping-particle&quot;:&quot;&quot;,&quot;non-dropping-particle&quot;:&quot;&quot;}],&quot;ISBN&quot;:&quot;9786500609868&quot;,&quot;URL&quot;:&quot;https://amb.org.br/&quot;,&quot;issued&quot;:{&quot;date-parts&quot;:[[2023]]},&quot;container-title-short&quot;:&quot;&quot;},&quot;isTemporary&quot;:false}]},{&quot;citationID&quot;:&quot;MENDELEY_CITATION_71b1fa34-0af2-44f5-8a85-809ec39abaa7&quot;,&quot;properties&quot;:{&quot;noteIndex&quot;:0},&quot;isEdited&quot;:false,&quot;manualOverride&quot;:{&quot;isManuallyOverridden&quot;:true,&quot;citeprocText&quot;:&quot;(Saúde Para Os Brasileiros, 2015)&quot;,&quot;manualOverrideText&quot;:&quot;(Brasil, 2015)&quot;},&quot;citationTag&quot;:&quot;MENDELEY_CITATION_v3_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&quot;,&quot;citationItems&quot;:[{&quot;id&quot;:&quot;b9197517-d397-3437-b18c-9f97cc8d2b0c&quot;,&quot;itemData&quot;:{&quot;type&quot;:&quot;report&quot;,&quot;id&quot;:&quot;b9197517-d397-3437-b18c-9f97cc8d2b0c&quot;,&quot;title&quot;:&quot;Mais Médicos-Dois anos&quot;,&quot;author&quot;:[{&quot;family&quot;:&quot;Saúde Para Os Brasileiros&quot;,&quot;given&quot;:&quot;Mais&quot;,&quot;parse-names&quot;:false,&quot;dropping-particle&quot;:&quot;&quot;,&quot;non-dropping-particle&quot;:&quot;&quot;}],&quot;issued&quot;:{&quot;date-parts&quot;:[[2015]]},&quot;container-title-short&quot;:&quot;&quot;},&quot;isTemporary&quot;:false}]},{&quot;citationID&quot;:&quot;MENDELEY_CITATION_cb044c02-5f31-4eab-9c27-e44645fae622&quot;,&quot;properties&quot;:{&quot;noteIndex&quot;:0},&quot;isEdited&quot;:false,&quot;manualOverride&quot;:{&quot;isManuallyOverridden&quot;:false,&quot;citeprocText&quot;:&quot;(Pinto et al., 2022)&quot;,&quot;manualOverrideText&quot;:&quot;&quot;},&quot;citationTag&quot;:&quot;MENDELEY_CITATION_v3_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&quot;,&quot;citationItems&quot;:[{&quot;id&quot;:&quot;dbc44c7a-8564-3ab4-9fc6-7100e9dd49cd&quot;,&quot;itemData&quot;:{&quot;type&quot;:&quot;article-journal&quot;,&quot;id&quot;:&quot;dbc44c7a-8564-3ab4-9fc6-7100e9dd49cd&quot;,&quot;title&quot;:&quot;Panorama da implementação do Programa Mais Médicos até 2021 e comparação com o Programa Médicos pelo Brasil&quot;,&quot;author&quot;:[{&quot;family&quot;:&quot;Pinto&quot;,&quot;given&quot;:&quot;Hêider&quot;,&quot;parse-names&quot;:false,&quot;dropping-particle&quot;:&quot;&quot;,&quot;non-dropping-particle&quot;:&quot;&quot;},{&quot;family&quot;:&quot;Oliveira&quot;,&quot;given&quot;:&quot;Felipe Proenço&quot;,&quot;parse-names&quot;:false,&quot;dropping-particle&quot;:&quot;de&quot;,&quot;non-dropping-particle&quot;:&quot;&quot;},{&quot;family&quot;:&quot;Soares&quot;,&quot;given&quot;:&quot;Ricardo&quot;,&quot;parse-names&quot;:false,&quot;dropping-particle&quot;:&quot;&quot;,&quot;non-dropping-particle&quot;:&quot;&quot;}],&quot;container-title&quot;:&quot;Revista Baiana de Saúde Pública&quot;,&quot;DOI&quot;:&quot;10.22278/2318-2660.2022.v46.n1.a3616&quot;,&quot;ISSN&quot;:&quot;0100-0233&quot;,&quot;issued&quot;:{&quot;date-parts&quot;:[[2022,7,7]]},&quot;page&quot;:&quot;32-53&quot;,&quot;abstract&quot;:&quot;Este artigo faz um balanço do Programa Mais Médicos (PMM), considerando seus três eixos, no período de 2013 a 2021, analisando a influência de atores sociais coletivos na implementação e nos processos de (re)formulação no programa, bem como compara normativamente o PMM com o Programa Médicos pelo Brasil (PMPB). Trata-se de um estudo de caso, que usou recursos teóricos dos estudos de implementação de políticas, do neoinstitucionalismo histórico e da teoria da mudança institucional gradual para analisar documentos, bibliografia, dados secundários e entrevistas semiestruturadas com dirigentes das políticas nacionais de regulação, formação e provimento. Focando a análise na caracterização do processo de implementação, nas continuidades e mudanças institucionais e na distribuição de recursos, no contexto político e na posição e ação de atores coletivos relevantes, o artigo descreve e analisa a implementação do programa em cada um de seus três eixos – infraestrutura, formação e provimento – e mostra que ela pode ser dividida em quatro fases: implementação inicial acelerada, implementação sustentada, implementação parcialmente bloqueada e implementação residual. Sua maior contribuição é a compreensão do que mudou e os motivos pelos quais mudou, bem como a provocação da reflexão sobre a sustentabilidade de políticas que buscam enfrentar as insuficiências na oferta e na formação médica, mesmo contra a posição hegemônica das entidades médicas.&quot;,&quot;publisher&quot;:&quot;Secretaria da Saude do Estado da Bahia&quot;,&quot;issue&quot;:&quot;1&quot;,&quot;volume&quot;:&quot;46&quot;,&quot;container-title-short&quot;:&quot;&quot;},&quot;isTemporary&quot;:false}]},{&quot;citationID&quot;:&quot;MENDELEY_CITATION_9cd5af08-fb94-4e5e-97b3-26ce725caca6&quot;,&quot;properties&quot;:{&quot;noteIndex&quot;:0},&quot;isEdited&quot;:false,&quot;manualOverride&quot;:{&quot;isManuallyOverridden&quot;:false,&quot;citeprocText&quot;:&quot;(Hone et al., 2020)&quot;,&quot;manualOverrideText&quot;:&quot;&quot;},&quot;citationTag&quot;:&quot;MENDELEY_CITATION_v3_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&quot;,&quot;citationItems&quot;:[{&quot;id&quot;:&quot;62201a8f-418b-35f0-b00a-eae673eb0440&quot;,&quot;itemData&quot;:{&quot;type&quot;:&quot;article-journal&quot;,&quot;id&quot;:&quot;62201a8f-418b-35f0-b00a-eae673eb0440&quot;,&quot;title&quot;:&quot;Impact of the Programa Mais médicos (more doctors Programme) on primary care doctor supply and amenable mortality: quasi-experimental study of 5565 Brazilian municipalities&quot;,&quot;author&quot;:[{&quot;family&quot;:&quot;Hone&quot;,&quot;given&quot;:&quot;Thomas&quot;,&quot;parse-names&quot;:false,&quot;dropping-particle&quot;:&quot;&quot;,&quot;non-dropping-particle&quot;:&quot;&quot;},{&quot;family&quot;:&quot;Powell-Jackson&quot;,&quot;given&quot;:&quot;Timothy&quot;,&quot;parse-names&quot;:false,&quot;dropping-particle&quot;:&quot;&quot;,&quot;non-dropping-particle&quot;:&quot;&quot;},{&quot;family&quot;:&quot;Santos&quot;,&quot;given&quot;:&quot;Leonor Maria Pacheco&quot;,&quot;parse-names&quot;:false,&quot;dropping-particle&quot;:&quot;&quot;,&quot;non-dropping-particle&quot;:&quot;&quot;},{&quot;family&quot;:&quot;Sousa Soares&quot;,&quot;given&quot;:&quot;Ricardo&quot;,&quot;parse-names&quot;:false,&quot;dropping-particle&quot;:&quot;&quot;,&quot;non-dropping-particle&quot;:&quot;De&quot;},{&quot;family&quot;:&quot;Oliveira&quot;,&quot;given&quot;:&quot;Felipe Proenço&quot;,&quot;parse-names&quot;:false,&quot;dropping-particle&quot;:&quot;&quot;,&quot;non-dropping-particle&quot;:&quot;De&quot;},{&quot;family&quot;:&quot;Sanchez&quot;,&quot;given&quot;:&quot;Mauro Niskier&quot;,&quot;parse-names&quot;:false,&quot;dropping-particle&quot;:&quot;&quot;,&quot;non-dropping-particle&quot;:&quot;&quot;},{&quot;family&quot;:&quot;Harris&quot;,&quot;given&quot;:&quot;Matthew&quot;,&quot;parse-names&quot;:false,&quot;dropping-particle&quot;:&quot;&quot;,&quot;non-dropping-particle&quot;:&quot;&quot;},{&quot;family&quot;:&quot;Oliveira De Souza Santos&quot;,&quot;given&quot;:&quot;Felipe&quot;,&quot;parse-names&quot;:false,&quot;dropping-particle&quot;:&quot;&quot;,&quot;non-dropping-particle&quot;:&quot;De&quot;},{&quot;family&quot;:&quot;Millett&quot;,&quot;given&quot;:&quot;Christopher&quot;,&quot;parse-names&quot;:false,&quot;dropping-particle&quot;:&quot;&quot;,&quot;non-dropping-particle&quot;:&quot;&quot;}],&quot;container-title&quot;:&quot;BMC Health Services Research&quot;,&quot;container-title-short&quot;:&quot;BMC Health Serv Res&quot;,&quot;DOI&quot;:&quot;10.1186/s12913-020-05716-2&quot;,&quot;ISSN&quot;:&quot;14726963&quot;,&quot;PMID&quot;:&quot;32933503&quot;,&quot;issued&quot;:{&quot;date-parts&quot;:[[2020,9,15]]},&quot;abstract&quot;:&quot;Background: Investing in human resources for health (HRH) is vital for achieving universal health care and the Sustainable Development Goals. The Programa Mais Médicos (PMM) (More Doctors Programme) provided 17,000 doctors, predominantly from Cuba, to work in Brazilian primary care. This study assesses whether PMM doctor allocation to municipalities was consistent with programme criteria and associated impacts on amenable mortality. Methods: Difference-in-differences regression analysis, exploiting variation in PMM introduction across 5565 municipalities over the period 2008-2017, was employed to examine programme impacts on doctor density and mortality amenable to healthcare. Heterogeneity in effects was explored with respect to doctor allocation criteria and municipal doctor density prior to PMM introduction. Results: After starting in 2013, PMM was associated with an increase in PMM-contracted primary care doctors of 15.1 per 100,000 population. However, largescale substitution of existing primary care doctors resulting in a net increase of only 5.7 per 100,000. Increases in both PMM and total primary care doctors were lower in priority municipalities due to lower allocation of PMM doctors and greater substitution effects. The PMM led to amenable mortality reductions of - 1.06 per 100,000 (95%CI: - 1.78 to - 0.34) annually - with greater benefits in municipalities prioritised for doctor allocation and where doctor density was low before programme implementation. Conclusions: PMM potential health benefits were undermined due to widespread allocation of doctors to non-priority areas and local substitution effects. Policies seeking to strengthen HRH should develop and implement needs-based criteria for resource allocation.&quot;,&quot;publisher&quot;:&quot;BioMed Central Ltd&quot;,&quot;issue&quot;:&quot;1&quot;,&quot;volume&quot;:&quot;20&quot;},&quot;isTemporary&quot;:false}]},{&quot;citationID&quot;:&quot;MENDELEY_CITATION_c28fd290-b46e-46f5-80a4-9445bc5dd855&quot;,&quot;properties&quot;:{&quot;noteIndex&quot;:0},&quot;isEdited&quot;:false,&quot;manualOverride&quot;:{&quot;isManuallyOverridden&quot;:false,&quot;citeprocText&quot;:&quot;(Cury &amp;#38; Fonseca, 2023)&quot;,&quot;manualOverrideText&quot;:&quot;&quot;},&quot;citationTag&quot;:&quot;MENDELEY_CITATION_v3_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&quot;,&quot;citationItems&quot;:[{&quot;id&quot;:&quot;e9d54515-df12-3fda-bb31-59c129ec18b3&quot;,&quot;itemData&quot;:{&quot;type&quot;:&quot;article-journal&quot;,&quot;id&quot;:&quot;e9d54515-df12-3fda-bb31-59c129ec18b3&quot;,&quot;title&quot;:&quot;A retomada do Programa Mais Médicos em 2023&quot;,&quot;author&quot;:[{&quot;family&quot;:&quot;Cury&quot;,&quot;given&quot;:&quot;Geraldo Cunha&quot;,&quot;parse-names&quot;:false,&quot;dropping-particle&quot;:&quot;&quot;,&quot;non-dropping-particle&quot;:&quot;&quot;},{&quot;family&quot;:&quot;Fonseca&quot;,&quot;given&quot;:&quot;Angélica Ferreira&quot;,&quot;parse-names&quot;:false,&quot;dropping-particle&quot;:&quot;&quot;,&quot;non-dropping-particle&quot;:&quot;&quot;}],&quot;container-title&quot;:&quot;Trabalho, Educação e Saúde&quot;,&quot;DOI&quot;:&quot;10.1590/1981-7746-ojs2415&quot;,&quot;ISSN&quot;:&quot;1678-1007&quot;,&quot;issued&quot;:{&quot;date-parts&quot;:[[2023]]},&quot;abstract&quot;:&quot;Resumo Os vazios assistenciais e a demanda por médicos no Sistema Único de Saúde são problemas crônicos, principalmente nas regiões mais vulneráveis do Norte e Nordeste e em áreas periféricas de centros urbanos. Frente a essa necessidade, o governo federal está recompondo o Programa Mais Médicos para o Brasil, por meio dos ministérios da Saúde, da Educação e da Fazenda. Os principais eixos do programa são a provisão de médicos na Atenção Primária em Saúde e a formação desses profissionais, nessa versão associados à especialização e mestrado profissional, tendo como referência a concepção de Atenção Primária à Saúde integral. Nesta nota de conjuntura, trazemos informações sobre a trajetória oficial deste movimento de retomada, recuperando brevemente características e avanços proporcionados por essa política – instituída primeiramente em 2013 – e apresentando peculiaridades da versão atual, proposta pewla medida provisória n. 1.165, de 20 de março de 2023, convertida em lei (n. 14.621/2023) e sancionada em julho deste ano.Abstract Healthcare gaps and the demand for physicians in the Brazilian Health System are chronic problems, especially in the most vulnerable regions of the North and Northeast and in peripheral areas of urban centers. In view of this need, the federal government is recomposing the Mais Médicos Program for Brazil, through the ministries of Health, Education and Finance. The main axes of the program are the provision of doctors in Primary Health Care and the training of these professionals, in this version associated with specialization and professional master’s, with reference to the concept of primary care for integral health. In this note of conjuncture, we bring information about the official trajectory of this recovery movement, briefly recovering characteristics and advances provided by this policy – first established in 2013 – and presenting peculiarities of the current version, proposed by provisional measure n. 1.165, of March 20th, 2023, converted into law (n. 14.621/2023) and sanctioned in July of this year.Resumen Las brechas de asistencia y la demanda de médicos en el Sistema Único de Salud son problemas crónicos, especialmente en las regiones más vulnerables del Norte y del Noreste y en las zonas periféricas de los centros urbanos. Ante esta necesidad, el gobierno federal está recomponiendo el Programa Mais Médicos para Brasil, a través de los ministerios de Salud, Educación y Hacienda. Los principales ejes del programa son la provisión de médicos en Atención Primaria de Salud y la formación de estos profesionales, en esta versión asociada a la especialización y maestría profesional, con referencia al concepto de atención primaria para la salud integral. En esta nota de coyuntura, traemos información sobre la trayectoria oficial de este movimiento de reanudación, recuperando brevemente las características y los avances proporcionados por esta política – establecida por primera vez en 2013 – y presentando las peculiaridades de la versión actual, propuesta por la medida provisional n. 1.165, del 20 de marzo de 2023, convertida en ley (n. 14.621/2023) y sancionado en julio de este año.&quot;,&quot;publisher&quot;:&quot;FapUNIFESP (SciELO)&quot;,&quot;volume&quot;:&quot;21&quot;,&quot;container-title-short&quot;:&quot;&quot;},&quot;isTemporary&quot;:false}]},{&quot;citationID&quot;:&quot;MENDELEY_CITATION_7b3ed667-3a54-4128-ba42-1e2fb09e93cc&quot;,&quot;properties&quot;:{&quot;noteIndex&quot;:0},&quot;isEdited&quot;:false,&quot;manualOverride&quot;:{&quot;isManuallyOverridden&quot;:false,&quot;citeprocText&quot;:&quot;(Pinto Junior et al., 2020)&quot;,&quot;manualOverrideText&quot;:&quot;&quot;},&quot;citationTag&quot;:&quot;MENDELEY_CITATION_v3_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&quot;,&quot;citationItems&quot;:[{&quot;id&quot;:&quot;f82f8460-5228-37f3-a4ba-e8cd25573033&quot;,&quot;itemData&quot;:{&quot;type&quot;:&quot;article-journal&quot;,&quot;id&quot;:&quot;f82f8460-5228-37f3-a4ba-e8cd25573033&quot;,&quot;title&quot;:&quot;Programa Mais Médicos: contexto de implantação e efeito no provimento de médicos na atenção primária à saúde no Brasil, 2008 a 2016&quot;,&quot;author&quot;:[{&quot;family&quot;:&quot;Pinto Junior&quot;,&quot;given&quot;:&quot;Elzo&quot;,&quot;parse-names&quot;:false,&quot;dropping-particle&quot;:&quot;&quot;,&quot;non-dropping-particle&quot;:&quot;&quot;},{&quot;family&quot;:&quot;Amorim&quot;,&quot;given&quot;:&quot;Leila&quot;,&quot;parse-names&quot;:false,&quot;dropping-particle&quot;:&quot;&quot;,&quot;non-dropping-particle&quot;:&quot;&quot;},{&quot;family&quot;:&quot;Aquino&quot;,&quot;given&quot;:&quot;Rosana&quot;,&quot;parse-names&quot;:false,&quot;dropping-particle&quot;:&quot;&quot;,&quot;non-dropping-particle&quot;:&quot;&quot;}],&quot;container-title&quot;:&quot;Revista Panamericana de Salud Pública&quot;,&quot;DOI&quot;:&quot;10.26633/rpsp.2020.23&quot;,&quot;ISSN&quot;:&quot;10204989&quot;,&quot;issued&quot;:{&quot;date-parts&quot;:[[2020]]},&quot;page&quot;:&quot;1-9&quot;,&quot;abstract&quot;:&quot;Objetivo. Caracterizar os municípios brasileiros que compunham os perfis prioritários para implantação do Programa Mais Médicos (PMM) e avaliar o efeito do programa no provimento emergencial de médicos na atenção primária à saúde (APS) no Brasil segundo contexto de implantação. Métodos. Estudo de séries temporais interrompidas, que considerou como desfecho as taxas de médicos de APS/10 000 habitantes no Brasil e nos contextos de implantação do PMM. Para essa análise de série temporal, foram coletados dados mensais de janeiro de 2008 a dezembro de 2016. O início da intervenção foi estabelecido no mês de julho de 2013, data da assinatura da medida provisória que criou o PMM. Os municípios foram caracterizados segundo aspectos demográficos, socioeconômicos, serviços de saúde e distribuição de médicos. Resultados. A criação do PMM resultou em incremento na taxa de médicos de APS em todos os perfis prioritários para a implantação do programa, com destaque para municípios com mais de 20% dos habitantes vivendo em situação de pobreza. Além disso, o estudo demonstrou diferenças marcantes entre os municípios brasileiros em aspectos socioeconômicos, na organização de serviços de saúde e na disponibilidade de médicos na APS, inclusive dentro de um mesmo contexto de implantação do PMM. Conclusões. O PMM tem contribuído para reduzir a escassez e a má distribuição de médicos na APS no Brasil, reduzindo as inequidades de acesso. Desse modo, foi bem-sucedido em seu eixo de provimento emergencial, tornando-se uma importante estratégia de fortalecimento da APS e do Sistema Único de Saúde.&quot;,&quot;publisher&quot;:&quot;Pan American Health Organization&quot;,&quot;volume&quot;:&quot;44&quot;,&quot;container-title-short&quot;:&quot;&quot;},&quot;isTemporary&quot;:false}]},{&quot;citationID&quot;:&quot;MENDELEY_CITATION_84e402fd-330d-494e-a357-cdb4adb03461&quot;,&quot;properties&quot;:{&quot;noteIndex&quot;:0},&quot;isEdited&quot;:false,&quot;manualOverride&quot;:{&quot;isManuallyOverridden&quot;:false,&quot;citeprocText&quot;:&quot;(Mattos &amp;#38; Mazetto, 2019)&quot;,&quot;manualOverrideText&quot;:&quot;&quot;},&quot;citationTag&quot;:&quot;MENDELEY_CITATION_v3_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&quot;,&quot;citationItems&quot;:[{&quot;id&quot;:&quot;4e8b8153-7827-3a65-8856-ec12c04da8a1&quot;,&quot;itemData&quot;:{&quot;type&quot;:&quot;article-journal&quot;,&quot;id&quot;:&quot;4e8b8153-7827-3a65-8856-ec12c04da8a1&quot;,&quot;title&quot;:&quot;Assessing the impact of more doctors’ program on healthcare indicators in Brazil&quot;,&quot;author&quot;:[{&quot;family&quot;:&quot;Mattos&quot;,&quot;given&quot;:&quot;Enlinson&quot;,&quot;parse-names&quot;:false,&quot;dropping-particle&quot;:&quot;&quot;,&quot;non-dropping-particle&quot;:&quot;&quot;},{&quot;family&quot;:&quot;Mazetto&quot;,&quot;given&quot;:&quot;Debora&quot;,&quot;parse-names&quot;:false,&quot;dropping-particle&quot;:&quot;&quot;,&quot;non-dropping-particle&quot;:&quot;&quot;}],&quot;container-title&quot;:&quot;World Development&quot;,&quot;container-title-short&quot;:&quot;World Dev&quot;,&quot;DOI&quot;:&quot;10.1016/j.worlddev.2019.104617&quot;,&quot;ISSN&quot;:&quot;18735991&quot;,&quot;issued&quot;:{&quot;date-parts&quot;:[[2019,11,1]]},&quot;abstract&quot;:&quot;This paper aimed to assess the short term effects of the More Doctors Program, launched by the Brazilian federal government in 2013. Using a differences-in-differences approach with municipal data collected between 2010 and 2015, we confirmed that MDP has two correlated impacts. First, it has increased health service attendance in treated municipalities. We documented that appointments, consults, referrals, and home visits have increased by 5.9%, 9.4%, 12.3%, and 29.7%, respectively. Second, we found a negative impact on hospitalization. We argue that intensification of health service access has reduced general hospitalization (4.6%). However, it does not seem to have been able to reduce mortality in the municipalities, in line with the previous literature. We believe that increases in referrals and appointments with specialists can be interpreted as a quality improvement, since a more precise diagnosis can reduce hospitalization due to faster health recovery but without any impact on mortality.&quot;,&quot;publisher&quot;:&quot;Elsevier Ltd&quot;,&quot;volume&quot;:&quot;123&quot;},&quot;isTemporary&quot;:false}]},{&quot;citationID&quot;:&quot;MENDELEY_CITATION_b8aeca3c-cf97-45d0-900e-aa857f5cd670&quot;,&quot;properties&quot;:{&quot;noteIndex&quot;:0},&quot;isEdited&quot;:false,&quot;manualOverride&quot;:{&quot;isManuallyOverridden&quot;:false,&quot;citeprocText&quot;:&quot;(Maffioli et al., 2019; Russo et al., 2020)&quot;,&quot;manualOverrideText&quot;:&quot;&quot;},&quot;citationItems&quot;:[{&quot;id&quot;:&quot;4d5e815e-a97e-3b4f-a207-0ccaea6989a9&quot;,&quot;itemData&quot;:{&quot;type&quot;:&quot;article-journal&quot;,&quot;id&quot;:&quot;4d5e815e-a97e-3b4f-a207-0ccaea6989a9&quot;,&quot;title&quot;:&quot;Efeito do Programa Mais Médicos sobre internações&quot;,&quot;author&quot;:[{&quot;family&quot;:&quot;Russo&quot;,&quot;given&quot;:&quot;Letícia Xander&quot;,&quot;parse-names&quot;:false,&quot;dropping-particle&quot;:&quot;&quot;,&quot;non-dropping-particle&quot;:&quot;&quot;},{&quot;family&quot;:&quot;Silva&quot;,&quot;given&quot;:&quot;Everton Nunes&quot;,&quot;parse-names&quot;:false,&quot;dropping-particle&quot;:&quot;&quot;,&quot;non-dropping-particle&quot;:&quot;da&quot;},{&quot;family&quot;:&quot;Rosales&quot;,&quot;given&quot;:&quot;Carlos&quot;,&quot;parse-names&quot;:false,&quot;dropping-particle&quot;:&quot;&quot;,&quot;non-dropping-particle&quot;:&quot;&quot;},{&quot;family&quot;:&quot;Rocha&quot;,&quot;given&quot;:&quot;Thiago Augusto Hernandes&quot;,&quot;parse-names&quot;:false,&quot;dropping-particle&quot;:&quot;&quot;,&quot;non-dropping-particle&quot;:&quot;&quot;},{&quot;family&quot;:&quot;Vivas&quot;,&quot;given&quot;:&quot;Gabriel&quot;,&quot;parse-names&quot;:false,&quot;dropping-particle&quot;:&quot;&quot;,&quot;non-dropping-particle&quot;:&quot;&quot;}],&quot;container-title&quot;:&quot;Revista Panamericana de Salud Pública&quot;,&quot;DOI&quot;:&quot;10.26633/rpsp.2020.25&quot;,&quot;ISSN&quot;:&quot;10204989&quot;,&quot;issued&quot;:{&quot;date-parts&quot;:[[2020]]},&quot;page&quot;:&quot;1-8&quot;,&quot;abstract&quot;:&quot;RESUMO O presente artigo teve como objetivo avaliar o efeito do Programa Mais Médicos (PMM) nas taxas de inter- nação por condições sensíveis à atenção primária (ICSAP) por faixa etária no Brasil. Realizou-se um estudo longitudinal com abordagem em painel dinâmico. A unidade de análise foi o município, considerando os 5 570 municípios brasileiros no período de 2008 a 2016. Para avaliar o efeito do PMM, considerou-se a exposição do município ao programa. Identificaram-se os municípios em que pelo menos 50% dos médicos da atenção primária eram do PMM. Testes de robustez com exposições alternativas ao programa (30%, 40%, 60% e 70%) foram realizados. Um conjunto de variáveis de vulnerabilidade foi incluído como controle: número de médicos da APS e de enfermeiros/técnicos de enfermagem/auxiliares de enfermagem da Estratégia Saúde da Famí- lia por 10 000 habitantes; número de leitos hospitalares por 10 000 habitantes; índice de desenvolvimento municipal de educação e de renda e emprego; percentual da população com plano de saúde; e percentual de domicílios com rede de esgoto. Detectou-se um efeito consistente do PMM na redução das ICSAP. Esse resultado foi encontrado para todas as faixas etárias, apresentando maior efeito entre crianças (0 a 4 anos), com redução correspondente a 3,7% nas taxas de ICSAP. Em adultos (20 a 64 anos), a redução foi de 3,1%. Além disso, verificou-se que quanto maior a exposição do município ao PMM, maior o efeito na redução das ICSAP. Os municípios mais expostos ao PMM foram os municípios em maior condição de vulnerabilidade. Em conclusão, o PMM contribuiu para a melhoria da saúde da população, principalmente em áreas de alta vulnerabilidade.&quot;,&quot;publisher&quot;:&quot;Pan American Health Organization&quot;,&quot;container-title-short&quot;:&quot;&quot;},&quot;isTemporary&quot;:false},{&quot;id&quot;:&quot;1d1e15d8-eede-33a1-8052-6ceb0424b213&quot;,&quot;itemData&quot;:{&quot;type&quot;:&quot;article&quot;,&quot;id&quot;:&quot;1d1e15d8-eede-33a1-8052-6ceb0424b213&quot;,&quot;title&quot;:&quot;Addressing inequalities in medical workforce distribution: Evidence from a quasi-experimental study in Brazil&quot;,&quot;author&quot;:[{&quot;family&quot;:&quot;Maffioli&quot;,&quot;given&quot;:&quot;Elisa Maria&quot;,&quot;parse-names&quot;:false,&quot;dropping-particle&quot;:&quot;&quot;,&quot;non-dropping-particle&quot;:&quot;&quot;},{&quot;family&quot;:&quot;Hernandes Rocha&quot;,&quot;given&quot;:&quot;Thiago Augusto&quot;,&quot;parse-names&quot;:false,&quot;dropping-particle&quot;:&quot;&quot;,&quot;non-dropping-particle&quot;:&quot;&quot;},{&quot;family&quot;:&quot;Vivas&quot;,&quot;given&quot;:&quot;Gabriel&quot;,&quot;parse-names&quot;:false,&quot;dropping-particle&quot;:&quot;&quot;,&quot;non-dropping-particle&quot;:&quot;&quot;},{&quot;family&quot;:&quot;Rosales&quot;,&quot;given&quot;:&quot;Carlos&quot;,&quot;parse-names&quot;:false,&quot;dropping-particle&quot;:&quot;&quot;,&quot;non-dropping-particle&quot;:&quot;&quot;},{&quot;family&quot;:&quot;Staton&quot;,&quot;given&quot;:&quot;Catherine&quot;,&quot;parse-names&quot;:false,&quot;dropping-particle&quot;:&quot;&quot;,&quot;non-dropping-particle&quot;:&quot;&quot;},{&quot;family&quot;:&quot;Nickenig Vissoci&quot;,&quot;given&quot;:&quot;Joao Ricardo&quot;,&quot;parse-names&quot;:false,&quot;dropping-particle&quot;:&quot;&quot;,&quot;non-dropping-particle&quot;:&quot;&quot;}],&quot;container-title&quot;:&quot;BMJ Global Health&quot;,&quot;container-title-short&quot;:&quot;BMJ Glob Health&quot;,&quot;DOI&quot;:&quot;10.1136/bmjgh-2019-001827&quot;,&quot;ISSN&quot;:&quot;20597908&quot;,&quot;issued&quot;:{&quot;date-parts&quot;:[[2019,11,1]]},&quot;abstract&quot;:&quot;Background Brazil faces huge health inequality challenges since not all municipalities have access to primary care physicians. The More Doctors Programme (MDP), which started in 2013, was born out of this recognition, providing more than 18 000 doctors in the first few years. However, the programme faced a restructuring at the end of 2018. Methods We construct a panel municipality-level data between 2008 and 2017 for 5570 municipalities in Brazil. We employ a difference-in-differences empirical approach, combined with propensity score matching, to study the impacts of the programme on hospitalisations for ambulatory care sensitive conditions and its costs. We explore heterogeneous impacts by age of the patients, type of admissions, and municipalities that were given priority. Findings The MDP reduced ambulatory admissions by 2.9 per cent (p value &lt;0.10) and the costs by 3.7 per cent (p value &lt;0.01) over the mean. The reduction was driven by infectious gastroenteritis, bacterial pneumonias, asthma, kidney and urinary infections, and pelvic inflammatory disease. The results held on the subsample of municipalities targeted by the programme. By comparing the benefits of the programme from the reduction in the costs of ambulatory admissions to the total financial costs of the MDP, the impacts allowed the government to save at least BRL 27.88 (US 6.9 million) between 2014 and 2017. Conclusion Addressing inequalities in the distribution of the medical workforce remains a global challenge. Our results inform the discussion on the current strategy adopted in Brazil to increase access to primary healthcare in underserved areas.&quot;,&quot;publisher&quot;:&quot;BMJ Publishing Group&quot;,&quot;issue&quot;:&quot;6&quot;,&quot;volume&quot;:&quot;4&quot;},&quot;isTemporary&quot;:false}],&quot;citationTag&quot;:&quot;MENDELEY_CITATION_v3_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&quot;},{&quot;citationID&quot;:&quot;MENDELEY_CITATION_bee4d42a-5e2e-40eb-9775-6eaa1fb5fb46&quot;,&quot;properties&quot;:{&quot;noteIndex&quot;:0},&quot;isEdited&quot;:false,&quot;manualOverride&quot;:{&quot;isManuallyOverridden&quot;:false,&quot;citeprocText&quot;:&quot;(Hone et al., 2020; Thomas et al., 2024)&quot;,&quot;manualOverrideText&quot;:&quot;&quot;},&quot;citationTag&quot;:&quot;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&quot;,&quot;citationItems&quot;:[{&quot;id&quot;:&quot;14f5e1e3-303e-3c7b-8e0a-db97c676136e&quot;,&quot;itemData&quot;:{&quot;type&quot;:&quot;article-journal&quot;,&quot;id&quot;:&quot;14f5e1e3-303e-3c7b-8e0a-db97c676136e&quot;,&quot;title&quot;:&quot;More doctors, better health? A generalised synthetic control approach to estimating impacts of increasing doctors under Brazil's Mais Medicos programme&quot;,&quot;author&quot;:[{&quot;family&quot;:&quot;Thomas&quot;,&quot;given&quot;:&quot;Rhys Llewellyn&quot;,&quot;parse-names&quot;:false,&quot;dropping-particle&quot;:&quot;&quot;,&quot;non-dropping-particle&quot;:&quot;&quot;},{&quot;family&quot;:&quot;Millett&quot;,&quot;given&quot;:&quot;Christopher&quot;,&quot;parse-names&quot;:false,&quot;dropping-particle&quot;:&quot;&quot;,&quot;non-dropping-particle&quot;:&quot;&quot;},{&quot;family&quot;:&quot;Sousa Soares&quot;,&quot;given&quot;:&quot;Ricardo&quot;,&quot;parse-names&quot;:false,&quot;dropping-particle&quot;:&quot;de&quot;,&quot;non-dropping-particle&quot;:&quot;&quot;},{&quot;family&quot;:&quot;Hone&quot;,&quot;given&quot;:&quot;Thomas&quot;,&quot;parse-names&quot;:false,&quot;dropping-particle&quot;:&quot;&quot;,&quot;non-dropping-particle&quot;:&quot;&quot;}],&quot;container-title&quot;:&quot;Social Science and Medicine&quot;,&quot;container-title-short&quot;:&quot;Soc Sci Med&quot;,&quot;DOI&quot;:&quot;10.1016/j.socscimed.2024.117222&quot;,&quot;ISSN&quot;:&quot;18735347&quot;,&quot;PMID&quot;:&quot;39181082&quot;,&quot;issued&quot;:{&quot;date-parts&quot;:[[2024,10,1]]},&quot;abstract&quot;:&quot;Worldwide, there are an insufficient number of primary care physicians to provide accessible, high-quality primary care services. Better knowledge on the health impacts of policies aimed at improving access to primary care physicians is important for informing future policies. Using a generalised synthetic control estimator (GSC), we estimate the effect of the increase in primary care physicians from the Programa Mais Médicos in Brazil. The GSC allows us to estimates a continuous treatment effects which are heterogenous by region. We exploit the variation in physicians allocated to each Brazilian microregion to identify the impact of an increasing Mais Médicos primary care physicians. We explore hospitalisations and mortality rates (both total and from ambulatory care sensitive conditions) as outcomes. Our analysis differs from previous work by estimating the impact of the increase in physician numbers, as opposed to the overall impact of programme participation. We examine the impact on hospitalisations and mortality rates and employ a panel dataset with monthly observations of all Brazilian microregion over the period 2008–2017. We find limited effects of an increase in primary care physicians impacting health outcomes - with no significant impact of the Programa Mais Médicos on hospitalisations or mortality rates. Potential explanations include substitution of other health professionals, impacts materialising over the longer-term, and poor within-region allocation of Mais Médicos physicians.&quot;,&quot;publisher&quot;:&quot;Elsevier Ltd&quot;,&quot;volume&quot;:&quot;358&quot;},&quot;isTemporary&quot;:false},{&quot;id&quot;:&quot;62201a8f-418b-35f0-b00a-eae673eb0440&quot;,&quot;itemData&quot;:{&quot;type&quot;:&quot;article-journal&quot;,&quot;id&quot;:&quot;62201a8f-418b-35f0-b00a-eae673eb0440&quot;,&quot;title&quot;:&quot;Impact of the Programa Mais médicos (more doctors Programme) on primary care doctor supply and amenable mortality: quasi-experimental study of 5565 Brazilian municipalities&quot;,&quot;author&quot;:[{&quot;family&quot;:&quot;Hone&quot;,&quot;given&quot;:&quot;Thomas&quot;,&quot;parse-names&quot;:false,&quot;dropping-particle&quot;:&quot;&quot;,&quot;non-dropping-particle&quot;:&quot;&quot;},{&quot;family&quot;:&quot;Powell-Jackson&quot;,&quot;given&quot;:&quot;Timothy&quot;,&quot;parse-names&quot;:false,&quot;dropping-particle&quot;:&quot;&quot;,&quot;non-dropping-particle&quot;:&quot;&quot;},{&quot;family&quot;:&quot;Santos&quot;,&quot;given&quot;:&quot;Leonor Maria Pacheco&quot;,&quot;parse-names&quot;:false,&quot;dropping-particle&quot;:&quot;&quot;,&quot;non-dropping-particle&quot;:&quot;&quot;},{&quot;family&quot;:&quot;Sousa Soares&quot;,&quot;given&quot;:&quot;Ricardo&quot;,&quot;parse-names&quot;:false,&quot;dropping-particle&quot;:&quot;&quot;,&quot;non-dropping-particle&quot;:&quot;De&quot;},{&quot;family&quot;:&quot;Oliveira&quot;,&quot;given&quot;:&quot;Felipe Proenço&quot;,&quot;parse-names&quot;:false,&quot;dropping-particle&quot;:&quot;&quot;,&quot;non-dropping-particle&quot;:&quot;De&quot;},{&quot;family&quot;:&quot;Sanchez&quot;,&quot;given&quot;:&quot;Mauro Niskier&quot;,&quot;parse-names&quot;:false,&quot;dropping-particle&quot;:&quot;&quot;,&quot;non-dropping-particle&quot;:&quot;&quot;},{&quot;family&quot;:&quot;Harris&quot;,&quot;given&quot;:&quot;Matthew&quot;,&quot;parse-names&quot;:false,&quot;dropping-particle&quot;:&quot;&quot;,&quot;non-dropping-particle&quot;:&quot;&quot;},{&quot;family&quot;:&quot;Oliveira De Souza Santos&quot;,&quot;given&quot;:&quot;Felipe&quot;,&quot;parse-names&quot;:false,&quot;dropping-particle&quot;:&quot;&quot;,&quot;non-dropping-particle&quot;:&quot;De&quot;},{&quot;family&quot;:&quot;Millett&quot;,&quot;given&quot;:&quot;Christopher&quot;,&quot;parse-names&quot;:false,&quot;dropping-particle&quot;:&quot;&quot;,&quot;non-dropping-particle&quot;:&quot;&quot;}],&quot;container-title&quot;:&quot;BMC Health Services Research&quot;,&quot;container-title-short&quot;:&quot;BMC Health Serv Res&quot;,&quot;DOI&quot;:&quot;10.1186/s12913-020-05716-2&quot;,&quot;ISSN&quot;:&quot;14726963&quot;,&quot;PMID&quot;:&quot;32933503&quot;,&quot;issued&quot;:{&quot;date-parts&quot;:[[2020,9,15]]},&quot;abstract&quot;:&quot;Background: Investing in human resources for health (HRH) is vital for achieving universal health care and the Sustainable Development Goals. The Programa Mais Médicos (PMM) (More Doctors Programme) provided 17,000 doctors, predominantly from Cuba, to work in Brazilian primary care. This study assesses whether PMM doctor allocation to municipalities was consistent with programme criteria and associated impacts on amenable mortality. Methods: Difference-in-differences regression analysis, exploiting variation in PMM introduction across 5565 municipalities over the period 2008-2017, was employed to examine programme impacts on doctor density and mortality amenable to healthcare. Heterogeneity in effects was explored with respect to doctor allocation criteria and municipal doctor density prior to PMM introduction. Results: After starting in 2013, PMM was associated with an increase in PMM-contracted primary care doctors of 15.1 per 100,000 population. However, largescale substitution of existing primary care doctors resulting in a net increase of only 5.7 per 100,000. Increases in both PMM and total primary care doctors were lower in priority municipalities due to lower allocation of PMM doctors and greater substitution effects. The PMM led to amenable mortality reductions of - 1.06 per 100,000 (95%CI: - 1.78 to - 0.34) annually - with greater benefits in municipalities prioritised for doctor allocation and where doctor density was low before programme implementation. Conclusions: PMM potential health benefits were undermined due to widespread allocation of doctors to non-priority areas and local substitution effects. Policies seeking to strengthen HRH should develop and implement needs-based criteria for resource allocation.&quot;,&quot;publisher&quot;:&quot;BioMed Central Ltd&quot;,&quot;issue&quot;:&quot;1&quot;,&quot;volume&quot;:&quot;20&quot;},&quot;isTemporary&quot;:false}]},{&quot;citationID&quot;:&quot;MENDELEY_CITATION_d11efcce-d8ef-4b73-a5fc-a51d8e74a53f&quot;,&quot;properties&quot;:{&quot;noteIndex&quot;:0},&quot;isEdited&quot;:false,&quot;manualOverride&quot;:{&quot;isManuallyOverridden&quot;:false,&quot;citeprocText&quot;:&quot;(Rocha, 2025)&quot;,&quot;manualOverrideText&quot;:&quot;&quot;},&quot;citationTag&quot;:&quot;MENDELEY_CITATION_v3_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&quot;,&quot;citationItems&quot;:[{&quot;id&quot;:&quot;9e50cb14-b36d-391b-9144-a67b6d98bd82&quot;,&quot;itemData&quot;:{&quot;type&quot;:&quot;article-journal&quot;,&quot;id&quot;:&quot;9e50cb14-b36d-391b-9144-a67b6d98bd82&quot;,&quot;title&quot;:&quot;More doctors, better health? Consolidating evidence from Brazil's Mais Médicos program&quot;,&quot;author&quot;:[{&quot;family&quot;:&quot;Rocha&quot;,&quot;given&quot;:&quot;Rudi&quot;,&quot;parse-names&quot;:false,&quot;dropping-particle&quot;:&quot;&quot;,&quot;non-dropping-particle&quot;:&quot;&quot;}],&quot;container-title&quot;:&quot;Social Science and Medicine&quot;,&quot;container-title-short&quot;:&quot;Soc Sci Med&quot;,&quot;DOI&quot;:&quot;10.1016/j.socscimed.2024.117559&quot;,&quot;ISSN&quot;:&quot;18735347&quot;,&quot;issued&quot;:{&quot;date-parts&quot;:[[2025,1,1]]},&quot;abstract&quot;:&quot;In their paper “More Doctors, better health? A generalised synthetic control approach to estimating impacts of increasing doctors under Brazil's Mais Medicos Programme”, Thomas, Millett, Soares and Hone add novel empirical evidence on the effects of Brazil's Programa Mais Medicos (PMM) on population health outcomes, reinforcing evidence that PMM has had limited effects: while PMM improved healthcare access in underserved regions, results show little impact on more extreme outcomes, such as mortality. Here I collect and connect evidence from the Brazilian context to discuss three potential explanations that, inter alia, could help us better understand why evidence from Thomas et al. (2024) as well as from previous research efforts points to a weak relationship between physician supply and population health. The potential explanations include health production complexity, system adaptability, and the increasing challenge of managing chronic diseases, emphasizing the need for more integrated healthcare approaches.&quot;,&quot;publisher&quot;:&quot;Elsevier Ltd&quot;,&quot;volume&quot;:&quot;364&quot;},&quot;isTemporary&quot;:false}]},{&quot;citationID&quot;:&quot;MENDELEY_CITATION_564f4984-21ed-457f-ab80-342d015bd187&quot;,&quot;properties&quot;:{&quot;noteIndex&quot;:0},&quot;isEdited&quot;:false,&quot;manualOverride&quot;:{&quot;isManuallyOverridden&quot;:false,&quot;citeprocText&quot;:&quot;(Maffioli et al., 2019; Rocha, 2025)&quot;,&quot;manualOverrideText&quot;:&quot;&quot;},&quot;citationTag&quot;:&quot;MENDELEY_CITATION_v3_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&quot;,&quot;citationItems&quot;:[{&quot;id&quot;:&quot;9e50cb14-b36d-391b-9144-a67b6d98bd82&quot;,&quot;itemData&quot;:{&quot;type&quot;:&quot;article-journal&quot;,&quot;id&quot;:&quot;9e50cb14-b36d-391b-9144-a67b6d98bd82&quot;,&quot;title&quot;:&quot;More doctors, better health? Consolidating evidence from Brazil's Mais Médicos program&quot;,&quot;author&quot;:[{&quot;family&quot;:&quot;Rocha&quot;,&quot;given&quot;:&quot;Rudi&quot;,&quot;parse-names&quot;:false,&quot;dropping-particle&quot;:&quot;&quot;,&quot;non-dropping-particle&quot;:&quot;&quot;}],&quot;container-title&quot;:&quot;Social Science and Medicine&quot;,&quot;container-title-short&quot;:&quot;Soc Sci Med&quot;,&quot;DOI&quot;:&quot;10.1016/j.socscimed.2024.117559&quot;,&quot;ISSN&quot;:&quot;18735347&quot;,&quot;issued&quot;:{&quot;date-parts&quot;:[[2025,1,1]]},&quot;abstract&quot;:&quot;In their paper “More Doctors, better health? A generalised synthetic control approach to estimating impacts of increasing doctors under Brazil's Mais Medicos Programme”, Thomas, Millett, Soares and Hone add novel empirical evidence on the effects of Brazil's Programa Mais Medicos (PMM) on population health outcomes, reinforcing evidence that PMM has had limited effects: while PMM improved healthcare access in underserved regions, results show little impact on more extreme outcomes, such as mortality. Here I collect and connect evidence from the Brazilian context to discuss three potential explanations that, inter alia, could help us better understand why evidence from Thomas et al. (2024) as well as from previous research efforts points to a weak relationship between physician supply and population health. The potential explanations include health production complexity, system adaptability, and the increasing challenge of managing chronic diseases, emphasizing the need for more integrated healthcare approaches.&quot;,&quot;publisher&quot;:&quot;Elsevier Ltd&quot;,&quot;volume&quot;:&quot;364&quot;},&quot;isTemporary&quot;:false},{&quot;id&quot;:&quot;1d1e15d8-eede-33a1-8052-6ceb0424b213&quot;,&quot;itemData&quot;:{&quot;type&quot;:&quot;article&quot;,&quot;id&quot;:&quot;1d1e15d8-eede-33a1-8052-6ceb0424b213&quot;,&quot;title&quot;:&quot;Addressing inequalities in medical workforce distribution: Evidence from a quasi-experimental study in Brazil&quot;,&quot;author&quot;:[{&quot;family&quot;:&quot;Maffioli&quot;,&quot;given&quot;:&quot;Elisa Maria&quot;,&quot;parse-names&quot;:false,&quot;dropping-particle&quot;:&quot;&quot;,&quot;non-dropping-particle&quot;:&quot;&quot;},{&quot;family&quot;:&quot;Hernandes Rocha&quot;,&quot;given&quot;:&quot;Thiago Augusto&quot;,&quot;parse-names&quot;:false,&quot;dropping-particle&quot;:&quot;&quot;,&quot;non-dropping-particle&quot;:&quot;&quot;},{&quot;family&quot;:&quot;Vivas&quot;,&quot;given&quot;:&quot;Gabriel&quot;,&quot;parse-names&quot;:false,&quot;dropping-particle&quot;:&quot;&quot;,&quot;non-dropping-particle&quot;:&quot;&quot;},{&quot;family&quot;:&quot;Rosales&quot;,&quot;given&quot;:&quot;Carlos&quot;,&quot;parse-names&quot;:false,&quot;dropping-particle&quot;:&quot;&quot;,&quot;non-dropping-particle&quot;:&quot;&quot;},{&quot;family&quot;:&quot;Staton&quot;,&quot;given&quot;:&quot;Catherine&quot;,&quot;parse-names&quot;:false,&quot;dropping-particle&quot;:&quot;&quot;,&quot;non-dropping-particle&quot;:&quot;&quot;},{&quot;family&quot;:&quot;Nickenig Vissoci&quot;,&quot;given&quot;:&quot;Joao Ricardo&quot;,&quot;parse-names&quot;:false,&quot;dropping-particle&quot;:&quot;&quot;,&quot;non-dropping-particle&quot;:&quot;&quot;}],&quot;container-title&quot;:&quot;BMJ Global Health&quot;,&quot;container-title-short&quot;:&quot;BMJ Glob Health&quot;,&quot;DOI&quot;:&quot;10.1136/bmjgh-2019-001827&quot;,&quot;ISSN&quot;:&quot;20597908&quot;,&quot;issued&quot;:{&quot;date-parts&quot;:[[2019,11,1]]},&quot;abstract&quot;:&quot;Background Brazil faces huge health inequality challenges since not all municipalities have access to primary care physicians. The More Doctors Programme (MDP), which started in 2013, was born out of this recognition, providing more than 18 000 doctors in the first few years. However, the programme faced a restructuring at the end of 2018. Methods We construct a panel municipality-level data between 2008 and 2017 for 5570 municipalities in Brazil. We employ a difference-in-differences empirical approach, combined with propensity score matching, to study the impacts of the programme on hospitalisations for ambulatory care sensitive conditions and its costs. We explore heterogeneous impacts by age of the patients, type of admissions, and municipalities that were given priority. Findings The MDP reduced ambulatory admissions by 2.9 per cent (p value &lt;0.10) and the costs by 3.7 per cent (p value &lt;0.01) over the mean. The reduction was driven by infectious gastroenteritis, bacterial pneumonias, asthma, kidney and urinary infections, and pelvic inflammatory disease. The results held on the subsample of municipalities targeted by the programme. By comparing the benefits of the programme from the reduction in the costs of ambulatory admissions to the total financial costs of the MDP, the impacts allowed the government to save at least BRL 27.88 (US 6.9 million) between 2014 and 2017. Conclusion Addressing inequalities in the distribution of the medical workforce remains a global challenge. Our results inform the discussion on the current strategy adopted in Brazil to increase access to primary healthcare in underserved areas.&quot;,&quot;publisher&quot;:&quot;BMJ Publishing Group&quot;,&quot;issue&quot;:&quot;6&quot;,&quot;volume&quot;:&quot;4&quot;},&quot;isTemporary&quot;:false}]},{&quot;citationID&quot;:&quot;MENDELEY_CITATION_64e51cab-19ab-4820-a267-d51c7541de4b&quot;,&quot;properties&quot;:{&quot;noteIndex&quot;:0},&quot;isEdited&quot;:false,&quot;manualOverride&quot;:{&quot;isManuallyOverridden&quot;:false,&quot;citeprocText&quot;:&quot;(Freer, 2017; Rees et al., 2023)&quot;,&quot;manualOverrideText&quot;:&quot;&quot;},&quot;citationTag&quot;:&quot;MENDELEY_CITATION_v3_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&quot;,&quot;citationItems&quot;:[{&quot;id&quot;:&quot;e6924cf6-54ea-3bd3-9fcf-772962569231&quot;,&quot;itemData&quot;:{&quot;type&quot;:&quot;article-journal&quot;,&quot;id&quot;:&quot;e6924cf6-54ea-3bd3-9fcf-772962569231&quot;,&quot;title&quot;:&quot;Sustainable development goals and the human resources crisis&quot;,&quot;author&quot;:[{&quot;family&quot;:&quot;Freer&quot;,&quot;given&quot;:&quot;Joseph&quot;,&quot;parse-names&quot;:false,&quot;dropping-particle&quot;:&quot;&quot;,&quot;non-dropping-particle&quot;:&quot;&quot;}],&quot;container-title&quot;:&quot;International Health&quot;,&quot;container-title-short&quot;:&quot;Int Health&quot;,&quot;DOI&quot;:&quot;10.1093/inthealth/ihw042&quot;,&quot;ISSN&quot;:&quot;18763405&quot;,&quot;PMID&quot;:&quot;27815421&quot;,&quot;issued&quot;:{&quot;date-parts&quot;:[[2017,1,1]]},&quot;page&quot;:&quot;1-2&quot;,&quot;abstract&quot;:&quot;Achieving universal health coverage by 2030 requires that lessons from the Millennium Development Goals must be heeded. The most important lesson is that the workforce underpins every function of the health system, and is the rate-limiting step. The three dimensions that continue to limit the success of the development agenda are availability, distribution and performance of health workers-and the Sustainable Development Goals cannot be achieved without addressing all three. Hence, the traditional response of scaling up supply is inadequate: a paradigm shift is required in the design of systems that can properly identify, train, allocate and retain health workers.&quot;,&quot;publisher&quot;:&quot;Oxford University Press&quot;,&quot;issue&quot;:&quot;1&quot;,&quot;volume&quot;:&quot;9&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isTemporary&quot;:false}]},{&quot;citationID&quot;:&quot;MENDELEY_CITATION_16ed0e50-e19c-4b20-8b8f-7bd6d810bd45&quot;,&quot;properties&quot;:{&quot;noteIndex&quot;:0},&quot;isEdited&quot;:false,&quot;manualOverride&quot;:{&quot;isManuallyOverridden&quot;:false,&quot;citeprocText&quot;:&quot;(Cambricoli, 2023; Teixeira &amp;#38; Santos, 2023)&quot;,&quot;manualOverrideText&quot;:&quot;&quot;},&quot;citationItems&quot;:[{&quot;id&quot;:&quot;503afd0f-dd0b-36cc-9295-405a8c139dca&quot;,&quot;itemData&quot;:{&quot;type&quot;:&quot;article-newspaper&quot;,&quot;id&quot;:&quot;503afd0f-dd0b-36cc-9295-405a8c139dca&quot;,&quot;title&quot;:&quot;Mais Médicos terá desafio de fixar profissionais e versão de especialistas, diz ministra da Saúde&quot;,&quot;author&quot;:[{&quot;family&quot;:&quot;Cambricoli&quot;,&quot;given&quot;:&quot;Fabiana&quot;,&quot;parse-names&quot;:false,&quot;dropping-particle&quot;:&quot;&quot;,&quot;non-dropping-particle&quot;:&quot;&quot;}],&quot;container-title&quot;:&quot;Estadão/Saúde&quot;,&quot;issued&quot;:{&quot;date-parts&quot;:[[2023,3,21]]},&quot;container-title-short&quot;:&quot;&quot;},&quot;isTemporary&quot;:false},{&quot;id&quot;:&quot;c88c0a08-46ed-39df-99ce-e54e4e47dc3a&quot;,&quot;itemData&quot;:{&quot;type&quot;:&quot;article-journal&quot;,&quot;id&quot;:&quot;c88c0a08-46ed-39df-99ce-e54e4e47dc3a&quot;,&quot;title&quot;:&quot;Programa Mais Médicos pelo Brasil: entrevista com o Prof. Dr. Felipe Proenço de Oliveira, Secretário Adjunto de Atenção Primária à Saúde do Ministério da Saúde&quot;,&quot;author&quot;:[{&quot;family&quot;:&quot;Teixeira&quot;,&quot;given&quot;:&quot;Carla Pacheco&quot;,&quot;parse-names&quot;:false,&quot;dropping-particle&quot;:&quot;&quot;,&quot;non-dropping-particle&quot;:&quot;&quot;},{&quot;family&quot;:&quot;Santos&quot;,&quot;given&quot;:&quot;Deivisson Vianna Dantas&quot;,&quot;parse-names&quot;:false,&quot;dropping-particle&quot;:&quot;dos&quot;,&quot;non-dropping-particle&quot;:&quot;&quot;}],&quot;container-title&quot;:&quot;Revista Portal: Saúde e Sociedade&quot;,&quot;DOI&quot;:&quot;10.28998/rpss.e02308002esp&quot;,&quot;issued&quot;:{&quot;date-parts&quot;:[[2023,12,5]]},&quot;abstract&quot;:&quot;Felipe Proenço de Oliveira é Doutor em Saúde Coletiva pela Universidade de Brasília. Atualmente é Secretário Adjunto de Atenção Primária à Saúde do Ministério da Saúde e Professor Adjunto da Universidade Federal da Paraíba, vinculado aos Programas de Pós-graduação em Saúde da Família e de Pós-graduação em Saúde Coletiva. Graduação em Medicina na Universidade Federal do Rio Grande do Sul (2003), Fez Residência em Medicina de Família e Comunidade no Grupo Hospitalar Conceição (2006) e é mestre em Saúde Coletiva pela Universidade Federal de Pernambuco (2012). Foi Diretor Geral da Escola de Saúde Pública da Paraíba (de 2021 a 2022), onde se vinculou, como Professor, ao Mestrado Profissional em Saúde da Família em um programa conjunto com a Universidade Estadual da Paraíba. Esteve como coordenador adjunto do inquérito epidemiológico nas escolas realizado pelo Continuar Cuidando Educação. Foi Secretário Substituto de Gestão do Trabalho e da Educação na Saúde e Diretor do Departamento de Planejamento e Regulação da Provisão de Profissionais de Saúde do Ministério da Saúde, em que teve a atribuição de Coordenador Nacional do Projeto Mais Médicos para o Brasil. Descritores: Atenção Primária à Saúde; Programa Mais Médicos pelo Brasil; Saúde da Família.  &quot;,&quot;publisher&quot;:&quot;Universidade Federal de Alogoas&quot;,&quot;issue&quot;:&quot;Especial&quot;,&quot;volume&quot;:&quot;8&quot;,&quot;container-title-short&quot;:&quot;&quot;},&quot;isTemporary&quot;:false}],&quot;citationTag&quot;:&quot;MENDELEY_CITATION_v3_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&quot;},{&quot;citationID&quot;:&quot;MENDELEY_CITATION_3050aa15-b3bf-4617-86d7-f115bb37122a&quot;,&quot;properties&quot;:{&quot;noteIndex&quot;:0},&quot;isEdited&quot;:false,&quot;manualOverride&quot;:{&quot;isManuallyOverridden&quot;:false,&quot;citeprocText&quot;:&quot;(Brasil, 2023)&quot;,&quot;manualOverrideText&quot;:&quot;&quot;},&quot;citationTag&quot;:&quot;MENDELEY_CITATION_v3_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&quot;,&quot;citationItems&quot;:[{&quot;id&quot;:&quot;4c75fce1-b89a-3aca-9519-e1fe2b124d86&quot;,&quot;itemData&quot;:{&quot;type&quot;:&quot;article&quot;,&quot;id&quot;:&quot;4c75fce1-b89a-3aca-9519-e1fe2b124d86&quot;,&quot;title&quot;:&quot;Lei nº 14.621, de 14 de Julho de 2023&quot;,&quot;author&quot;:[{&quot;family&quot;:&quot;Brasil&quot;,&quot;given&quot;:&quot;&quot;,&quot;parse-names&quot;:false,&quot;dropping-particle&quot;:&quot;&quot;,&quot;non-dropping-particle&quot;:&quot;&quot;}],&quot;container-title&quot;:&quot;Lei nº 14.621, de 14 de Julho de 2023&quot;,&quot;issued&quot;:{&quot;date-parts&quot;:[[2023]]},&quot;container-title-short&quot;:&quot;&quot;},&quot;isTemporary&quot;:false}]},{&quot;citationID&quot;:&quot;MENDELEY_CITATION_e66c17cd-c5cc-4bdd-b160-8b4d93e5297a&quot;,&quot;properties&quot;:{&quot;noteIndex&quot;:0},&quot;isEdited&quot;:false,&quot;manualOverride&quot;:{&quot;isManuallyOverridden&quot;:false,&quot;citeprocText&quot;:&quot;(Hone et al., 2020; Mattos &amp;#38; Mazetto, 2019; Özçelik et al., 2020; Pinto Junior et al., 2020; Russo et al., 2020; Thomas et al., 2024)&quot;,&quot;manualOverrideText&quot;:&quot;&quot;},&quot;citationItems&quot;:[{&quot;id&quot;:&quot;0d67c369-6428-38f7-8d20-a6b3109a7a36&quot;,&quot;itemData&quot;:{&quot;type&quot;:&quot;article-journal&quot;,&quot;id&quot;:&quot;0d67c369-6428-38f7-8d20-a6b3109a7a36&quot;,&quot;title&quot;:&quot;Impact of Brazil's More Doctors Program on hospitalizations for primary care sensitive cardiovascular conditions&quot;,&quot;author&quot;:[{&quot;family&quot;:&quot;Özçelik&quot;,&quot;given&quot;:&quot;Ece A.&quot;,&quot;parse-names&quot;:false,&quot;dropping-particle&quot;:&quot;&quot;,&quot;non-dropping-particle&quot;:&quot;&quot;},{&quot;family&quot;:&quot;Massuda&quot;,&quot;given&quot;:&quot;Adriano&quot;,&quot;parse-names&quot;:false,&quot;dropping-particle&quot;:&quot;&quot;,&quot;non-dropping-particle&quot;:&quot;&quot;},{&quot;family&quot;:&quot;McConnell&quot;,&quot;given&quot;:&quot;Margaret&quot;,&quot;parse-names&quot;:false,&quot;dropping-particle&quot;:&quot;&quot;,&quot;non-dropping-particle&quot;:&quot;&quot;},{&quot;family&quot;:&quot;Castro&quot;,&quot;given&quot;:&quot;Marcia C.&quot;,&quot;parse-names&quot;:false,&quot;dropping-particle&quot;:&quot;&quot;,&quot;non-dropping-particle&quot;:&quot;&quot;}],&quot;container-title&quot;:&quot;SSM - Population Health&quot;,&quot;container-title-short&quot;:&quot;SSM Popul Health&quot;,&quot;DOI&quot;:&quot;10.1016/j.ssmph.2020.100695&quot;,&quot;ISSN&quot;:&quot;23528273&quot;,&quot;issued&quot;:{&quot;date-parts&quot;:[[2020,12,1]]},&quot;abstract&quot;:&quot;Globally, cardiovascular diseases are the leading cause of disease burden and death. Timely and appropriate provision of primary care may lead to sizeable reductions in hospitalizations for a range of chronic and acute health conditions. In this paper, we study the impact of Brazil's More Doctors Program (MDP) on hospitalizations due to cerebrovascular disease and hypertension. We exploit the geographic variation in the uptake of the MPD and combine coarsened exact matching and difference-in-difference methods to construct valid counterfactual estimates. We use data from the Hospital Information System in Unified Health System, the MDP administrative records, the Brazilian Regulatory Agency, the Ministry of Health, and the Brazilian Institute of Geography and Statistics, covering the years from 2009 to 2017. Our analysis resulted in estimated coefficients of −1.47 (95%CI: −4.04,1.10) for hospitalizations for cerebrovascular disease and −1.20 (95%CI: −5.50,3.11) for hypertension, suggesting an inverse relationship between the MDP and hospitalizations. For cerebrovascular disease, the estimated MDP coefficient was −0.50 (95%CI: −2.94,1.95) in the year of program introduction, −5.21 (95%CI: −9.43,-0.99) and −8.21 (95%CI: −13.68,-2.75) in its third and fourth year of implementation, respectively. Our results further suggest that the beneficial impact of MDP on hospitalizations due to cerebrovascular disease became discernable in urban municipalities starting from the fourth year of implementation. We found no evidence that the MDP led to reductions in hospitalizations due to hypertension. Our results highlight that increased investment in resources devoted to primary care led to improvements in hospitalizations for selected cardiovascular conditions. However, it took time for the beneficial effects of the MDP to become discernable and the Program did not guarantee declines in hospitalizations for all cardiovascular conditions, suggesting that further improvements may be needed to enhance the beneficial impact of the MDP on the level and distribution of population health in Brazil.&quot;,&quot;publisher&quot;:&quot;Elsevier Ltd&quot;,&quot;volume&quot;:&quot;12&quot;},&quot;isTemporary&quot;:false},{&quot;id&quot;:&quot;4e8b8153-7827-3a65-8856-ec12c04da8a1&quot;,&quot;itemData&quot;:{&quot;type&quot;:&quot;article-journal&quot;,&quot;id&quot;:&quot;4e8b8153-7827-3a65-8856-ec12c04da8a1&quot;,&quot;title&quot;:&quot;Assessing the impact of more doctors’ program on healthcare indicators in Brazil&quot;,&quot;author&quot;:[{&quot;family&quot;:&quot;Mattos&quot;,&quot;given&quot;:&quot;Enlinson&quot;,&quot;parse-names&quot;:false,&quot;dropping-particle&quot;:&quot;&quot;,&quot;non-dropping-particle&quot;:&quot;&quot;},{&quot;family&quot;:&quot;Mazetto&quot;,&quot;given&quot;:&quot;Debora&quot;,&quot;parse-names&quot;:false,&quot;dropping-particle&quot;:&quot;&quot;,&quot;non-dropping-particle&quot;:&quot;&quot;}],&quot;container-title&quot;:&quot;World Development&quot;,&quot;container-title-short&quot;:&quot;World Dev&quot;,&quot;DOI&quot;:&quot;10.1016/j.worlddev.2019.104617&quot;,&quot;ISSN&quot;:&quot;18735991&quot;,&quot;issued&quot;:{&quot;date-parts&quot;:[[2019,11,1]]},&quot;abstract&quot;:&quot;This paper aimed to assess the short term effects of the More Doctors Program, launched by the Brazilian federal government in 2013. Using a differences-in-differences approach with municipal data collected between 2010 and 2015, we confirmed that MDP has two correlated impacts. First, it has increased health service attendance in treated municipalities. We documented that appointments, consults, referrals, and home visits have increased by 5.9%, 9.4%, 12.3%, and 29.7%, respectively. Second, we found a negative impact on hospitalization. We argue that intensification of health service access has reduced general hospitalization (4.6%). However, it does not seem to have been able to reduce mortality in the municipalities, in line with the previous literature. We believe that increases in referrals and appointments with specialists can be interpreted as a quality improvement, since a more precise diagnosis can reduce hospitalization due to faster health recovery but without any impact on mortality.&quot;,&quot;publisher&quot;:&quot;Elsevier Ltd&quot;,&quot;volume&quot;:&quot;123&quot;},&quot;isTemporary&quot;:false},{&quot;id&quot;:&quot;14f5e1e3-303e-3c7b-8e0a-db97c676136e&quot;,&quot;itemData&quot;:{&quot;type&quot;:&quot;article-journal&quot;,&quot;id&quot;:&quot;14f5e1e3-303e-3c7b-8e0a-db97c676136e&quot;,&quot;title&quot;:&quot;More doctors, better health? A generalised synthetic control approach to estimating impacts of increasing doctors under Brazil's Mais Medicos programme&quot;,&quot;author&quot;:[{&quot;family&quot;:&quot;Thomas&quot;,&quot;given&quot;:&quot;Rhys Llewellyn&quot;,&quot;parse-names&quot;:false,&quot;dropping-particle&quot;:&quot;&quot;,&quot;non-dropping-particle&quot;:&quot;&quot;},{&quot;family&quot;:&quot;Millett&quot;,&quot;given&quot;:&quot;Christopher&quot;,&quot;parse-names&quot;:false,&quot;dropping-particle&quot;:&quot;&quot;,&quot;non-dropping-particle&quot;:&quot;&quot;},{&quot;family&quot;:&quot;Sousa Soares&quot;,&quot;given&quot;:&quot;Ricardo&quot;,&quot;parse-names&quot;:false,&quot;dropping-particle&quot;:&quot;de&quot;,&quot;non-dropping-particle&quot;:&quot;&quot;},{&quot;family&quot;:&quot;Hone&quot;,&quot;given&quot;:&quot;Thomas&quot;,&quot;parse-names&quot;:false,&quot;dropping-particle&quot;:&quot;&quot;,&quot;non-dropping-particle&quot;:&quot;&quot;}],&quot;container-title&quot;:&quot;Social Science and Medicine&quot;,&quot;container-title-short&quot;:&quot;Soc Sci Med&quot;,&quot;DOI&quot;:&quot;10.1016/j.socscimed.2024.117222&quot;,&quot;ISSN&quot;:&quot;18735347&quot;,&quot;PMID&quot;:&quot;39181082&quot;,&quot;issued&quot;:{&quot;date-parts&quot;:[[2024,10,1]]},&quot;abstract&quot;:&quot;Worldwide, there are an insufficient number of primary care physicians to provide accessible, high-quality primary care services. Better knowledge on the health impacts of policies aimed at improving access to primary care physicians is important for informing future policies. Using a generalised synthetic control estimator (GSC), we estimate the effect of the increase in primary care physicians from the Programa Mais Médicos in Brazil. The GSC allows us to estimates a continuous treatment effects which are heterogenous by region. We exploit the variation in physicians allocated to each Brazilian microregion to identify the impact of an increasing Mais Médicos primary care physicians. We explore hospitalisations and mortality rates (both total and from ambulatory care sensitive conditions) as outcomes. Our analysis differs from previous work by estimating the impact of the increase in physician numbers, as opposed to the overall impact of programme participation. We examine the impact on hospitalisations and mortality rates and employ a panel dataset with monthly observations of all Brazilian microregion over the period 2008–2017. We find limited effects of an increase in primary care physicians impacting health outcomes - with no significant impact of the Programa Mais Médicos on hospitalisations or mortality rates. Potential explanations include substitution of other health professionals, impacts materialising over the longer-term, and poor within-region allocation of Mais Médicos physicians.&quot;,&quot;publisher&quot;:&quot;Elsevier Ltd&quot;,&quot;volume&quot;:&quot;358&quot;},&quot;isTemporary&quot;:false},{&quot;id&quot;:&quot;62201a8f-418b-35f0-b00a-eae673eb0440&quot;,&quot;itemData&quot;:{&quot;type&quot;:&quot;article-journal&quot;,&quot;id&quot;:&quot;62201a8f-418b-35f0-b00a-eae673eb0440&quot;,&quot;title&quot;:&quot;Impact of the Programa Mais médicos (more doctors Programme) on primary care doctor supply and amenable mortality: quasi-experimental study of 5565 Brazilian municipalities&quot;,&quot;author&quot;:[{&quot;family&quot;:&quot;Hone&quot;,&quot;given&quot;:&quot;Thomas&quot;,&quot;parse-names&quot;:false,&quot;dropping-particle&quot;:&quot;&quot;,&quot;non-dropping-particle&quot;:&quot;&quot;},{&quot;family&quot;:&quot;Powell-Jackson&quot;,&quot;given&quot;:&quot;Timothy&quot;,&quot;parse-names&quot;:false,&quot;dropping-particle&quot;:&quot;&quot;,&quot;non-dropping-particle&quot;:&quot;&quot;},{&quot;family&quot;:&quot;Santos&quot;,&quot;given&quot;:&quot;Leonor Maria Pacheco&quot;,&quot;parse-names&quot;:false,&quot;dropping-particle&quot;:&quot;&quot;,&quot;non-dropping-particle&quot;:&quot;&quot;},{&quot;family&quot;:&quot;Sousa Soares&quot;,&quot;given&quot;:&quot;Ricardo&quot;,&quot;parse-names&quot;:false,&quot;dropping-particle&quot;:&quot;&quot;,&quot;non-dropping-particle&quot;:&quot;De&quot;},{&quot;family&quot;:&quot;Oliveira&quot;,&quot;given&quot;:&quot;Felipe Proenço&quot;,&quot;parse-names&quot;:false,&quot;dropping-particle&quot;:&quot;&quot;,&quot;non-dropping-particle&quot;:&quot;De&quot;},{&quot;family&quot;:&quot;Sanchez&quot;,&quot;given&quot;:&quot;Mauro Niskier&quot;,&quot;parse-names&quot;:false,&quot;dropping-particle&quot;:&quot;&quot;,&quot;non-dropping-particle&quot;:&quot;&quot;},{&quot;family&quot;:&quot;Harris&quot;,&quot;given&quot;:&quot;Matthew&quot;,&quot;parse-names&quot;:false,&quot;dropping-particle&quot;:&quot;&quot;,&quot;non-dropping-particle&quot;:&quot;&quot;},{&quot;family&quot;:&quot;Oliveira De Souza Santos&quot;,&quot;given&quot;:&quot;Felipe&quot;,&quot;parse-names&quot;:false,&quot;dropping-particle&quot;:&quot;&quot;,&quot;non-dropping-particle&quot;:&quot;De&quot;},{&quot;family&quot;:&quot;Millett&quot;,&quot;given&quot;:&quot;Christopher&quot;,&quot;parse-names&quot;:false,&quot;dropping-particle&quot;:&quot;&quot;,&quot;non-dropping-particle&quot;:&quot;&quot;}],&quot;container-title&quot;:&quot;BMC Health Services Research&quot;,&quot;container-title-short&quot;:&quot;BMC Health Serv Res&quot;,&quot;DOI&quot;:&quot;10.1186/s12913-020-05716-2&quot;,&quot;ISSN&quot;:&quot;14726963&quot;,&quot;PMID&quot;:&quot;32933503&quot;,&quot;issued&quot;:{&quot;date-parts&quot;:[[2020,9,15]]},&quot;abstract&quot;:&quot;Background: Investing in human resources for health (HRH) is vital for achieving universal health care and the Sustainable Development Goals. The Programa Mais Médicos (PMM) (More Doctors Programme) provided 17,000 doctors, predominantly from Cuba, to work in Brazilian primary care. This study assesses whether PMM doctor allocation to municipalities was consistent with programme criteria and associated impacts on amenable mortality. Methods: Difference-in-differences regression analysis, exploiting variation in PMM introduction across 5565 municipalities over the period 2008-2017, was employed to examine programme impacts on doctor density and mortality amenable to healthcare. Heterogeneity in effects was explored with respect to doctor allocation criteria and municipal doctor density prior to PMM introduction. Results: After starting in 2013, PMM was associated with an increase in PMM-contracted primary care doctors of 15.1 per 100,000 population. However, largescale substitution of existing primary care doctors resulting in a net increase of only 5.7 per 100,000. Increases in both PMM and total primary care doctors were lower in priority municipalities due to lower allocation of PMM doctors and greater substitution effects. The PMM led to amenable mortality reductions of - 1.06 per 100,000 (95%CI: - 1.78 to - 0.34) annually - with greater benefits in municipalities prioritised for doctor allocation and where doctor density was low before programme implementation. Conclusions: PMM potential health benefits were undermined due to widespread allocation of doctors to non-priority areas and local substitution effects. Policies seeking to strengthen HRH should develop and implement needs-based criteria for resource allocation.&quot;,&quot;publisher&quot;:&quot;BioMed Central Ltd&quot;,&quot;issue&quot;:&quot;1&quot;,&quot;volume&quot;:&quot;20&quot;},&quot;isTemporary&quot;:false},{&quot;id&quot;:&quot;4d5e815e-a97e-3b4f-a207-0ccaea6989a9&quot;,&quot;itemData&quot;:{&quot;type&quot;:&quot;article-journal&quot;,&quot;id&quot;:&quot;4d5e815e-a97e-3b4f-a207-0ccaea6989a9&quot;,&quot;title&quot;:&quot;Efeito do Programa Mais Médicos sobre internações&quot;,&quot;author&quot;:[{&quot;family&quot;:&quot;Russo&quot;,&quot;given&quot;:&quot;Letícia Xander&quot;,&quot;parse-names&quot;:false,&quot;dropping-particle&quot;:&quot;&quot;,&quot;non-dropping-particle&quot;:&quot;&quot;},{&quot;family&quot;:&quot;Silva&quot;,&quot;given&quot;:&quot;Everton Nunes&quot;,&quot;parse-names&quot;:false,&quot;dropping-particle&quot;:&quot;&quot;,&quot;non-dropping-particle&quot;:&quot;da&quot;},{&quot;family&quot;:&quot;Rosales&quot;,&quot;given&quot;:&quot;Carlos&quot;,&quot;parse-names&quot;:false,&quot;dropping-particle&quot;:&quot;&quot;,&quot;non-dropping-particle&quot;:&quot;&quot;},{&quot;family&quot;:&quot;Rocha&quot;,&quot;given&quot;:&quot;Thiago Augusto Hernandes&quot;,&quot;parse-names&quot;:false,&quot;dropping-particle&quot;:&quot;&quot;,&quot;non-dropping-particle&quot;:&quot;&quot;},{&quot;family&quot;:&quot;Vivas&quot;,&quot;given&quot;:&quot;Gabriel&quot;,&quot;parse-names&quot;:false,&quot;dropping-particle&quot;:&quot;&quot;,&quot;non-dropping-particle&quot;:&quot;&quot;}],&quot;container-title&quot;:&quot;Revista Panamericana de Salud Pública&quot;,&quot;DOI&quot;:&quot;10.26633/rpsp.2020.25&quot;,&quot;ISSN&quot;:&quot;10204989&quot;,&quot;issued&quot;:{&quot;date-parts&quot;:[[2020]]},&quot;page&quot;:&quot;1-8&quot;,&quot;abstract&quot;:&quot;RESUMO O presente artigo teve como objetivo avaliar o efeito do Programa Mais Médicos (PMM) nas taxas de inter- nação por condições sensíveis à atenção primária (ICSAP) por faixa etária no Brasil. Realizou-se um estudo longitudinal com abordagem em painel dinâmico. A unidade de análise foi o município, considerando os 5 570 municípios brasileiros no período de 2008 a 2016. Para avaliar o efeito do PMM, considerou-se a exposição do município ao programa. Identificaram-se os municípios em que pelo menos 50% dos médicos da atenção primária eram do PMM. Testes de robustez com exposições alternativas ao programa (30%, 40%, 60% e 70%) foram realizados. Um conjunto de variáveis de vulnerabilidade foi incluído como controle: número de médicos da APS e de enfermeiros/técnicos de enfermagem/auxiliares de enfermagem da Estratégia Saúde da Famí- lia por 10 000 habitantes; número de leitos hospitalares por 10 000 habitantes; índice de desenvolvimento municipal de educação e de renda e emprego; percentual da população com plano de saúde; e percentual de domicílios com rede de esgoto. Detectou-se um efeito consistente do PMM na redução das ICSAP. Esse resultado foi encontrado para todas as faixas etárias, apresentando maior efeito entre crianças (0 a 4 anos), com redução correspondente a 3,7% nas taxas de ICSAP. Em adultos (20 a 64 anos), a redução foi de 3,1%. Além disso, verificou-se que quanto maior a exposição do município ao PMM, maior o efeito na redução das ICSAP. Os municípios mais expostos ao PMM foram os municípios em maior condição de vulnerabilidade. Em conclusão, o PMM contribuiu para a melhoria da saúde da população, principalmente em áreas de alta vulnerabilidade.&quot;,&quot;publisher&quot;:&quot;Pan American Health Organization&quot;},&quot;isTemporary&quot;:false},{&quot;id&quot;:&quot;f82f8460-5228-37f3-a4ba-e8cd25573033&quot;,&quot;itemData&quot;:{&quot;type&quot;:&quot;article-journal&quot;,&quot;id&quot;:&quot;f82f8460-5228-37f3-a4ba-e8cd25573033&quot;,&quot;title&quot;:&quot;Programa Mais Médicos: contexto de implantação e efeito no provimento de médicos na atenção primária à saúde no Brasil, 2008 a 2016&quot;,&quot;author&quot;:[{&quot;family&quot;:&quot;Pinto Junior&quot;,&quot;given&quot;:&quot;Elzo&quot;,&quot;parse-names&quot;:false,&quot;dropping-particle&quot;:&quot;&quot;,&quot;non-dropping-particle&quot;:&quot;&quot;},{&quot;family&quot;:&quot;Amorim&quot;,&quot;given&quot;:&quot;Leila&quot;,&quot;parse-names&quot;:false,&quot;dropping-particle&quot;:&quot;&quot;,&quot;non-dropping-particle&quot;:&quot;&quot;},{&quot;family&quot;:&quot;Aquino&quot;,&quot;given&quot;:&quot;Rosana&quot;,&quot;parse-names&quot;:false,&quot;dropping-particle&quot;:&quot;&quot;,&quot;non-dropping-particle&quot;:&quot;&quot;}],&quot;container-title&quot;:&quot;Revista Panamericana de Salud Pública&quot;,&quot;DOI&quot;:&quot;10.26633/rpsp.2020.23&quot;,&quot;ISSN&quot;:&quot;10204989&quot;,&quot;issued&quot;:{&quot;date-parts&quot;:[[2020]]},&quot;page&quot;:&quot;1-9&quot;,&quot;abstract&quot;:&quot;Objetivo. Caracterizar os municípios brasileiros que compunham os perfis prioritários para implantação do Programa Mais Médicos (PMM) e avaliar o efeito do programa no provimento emergencial de médicos na atenção primária à saúde (APS) no Brasil segundo contexto de implantação. Métodos. Estudo de séries temporais interrompidas, que considerou como desfecho as taxas de médicos de APS/10 000 habitantes no Brasil e nos contextos de implantação do PMM. Para essa análise de série temporal, foram coletados dados mensais de janeiro de 2008 a dezembro de 2016. O início da intervenção foi estabelecido no mês de julho de 2013, data da assinatura da medida provisória que criou o PMM. Os municípios foram caracterizados segundo aspectos demográficos, socioeconômicos, serviços de saúde e distribuição de médicos. Resultados. A criação do PMM resultou em incremento na taxa de médicos de APS em todos os perfis prioritários para a implantação do programa, com destaque para municípios com mais de 20% dos habitantes vivendo em situação de pobreza. Além disso, o estudo demonstrou diferenças marcantes entre os municípios brasileiros em aspectos socioeconômicos, na organização de serviços de saúde e na disponibilidade de médicos na APS, inclusive dentro de um mesmo contexto de implantação do PMM. Conclusões. O PMM tem contribuído para reduzir a escassez e a má distribuição de médicos na APS no Brasil, reduzindo as inequidades de acesso. Desse modo, foi bem-sucedido em seu eixo de provimento emergencial, tornando-se uma importante estratégia de fortalecimento da APS e do Sistema Único de Saúde.&quot;,&quot;publisher&quot;:&quot;Pan American Health Organization&quot;,&quot;volume&quot;:&quot;44&quot;},&quot;isTemporary&quot;:false}],&quot;citationTag&quot;:&quot;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&quot;},{&quot;citationID&quot;:&quot;MENDELEY_CITATION_9bc41f68-50c9-425c-92b7-278edcb23859&quot;,&quot;properties&quot;:{&quot;noteIndex&quot;:0},&quot;isEdited&quot;:false,&quot;manualOverride&quot;:{&quot;isManuallyOverridden&quot;:false,&quot;citeprocText&quot;:&quot;(Sabety et al., 2021)&quot;,&quot;manualOverrideText&quot;:&quot;&quot;},&quot;citationTag&quot;:&quot;MENDELEY_CITATION_v3_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&quot;,&quot;citationItems&quot;:[{&quot;id&quot;:&quot;d9859eab-511e-3125-96a4-331ecd58e1e6&quot;,&quot;itemData&quot;:{&quot;type&quot;:&quot;article-journal&quot;,&quot;id&quot;:&quot;d9859eab-511e-3125-96a4-331ecd58e1e6&quot;,&quot;title&quot;:&quot;Changes in Health Care Use and Outcomes After Turnover in Primary Care&quot;,&quot;author&quot;:[{&quot;family&quot;:&quot;Sabety&quot;,&quot;given&quot;:&quot;Adrienne H.&quot;,&quot;parse-names&quot;:false,&quot;dropping-particle&quot;:&quot;&quot;,&quot;non-dropping-particle&quot;:&quot;&quot;},{&quot;family&quot;:&quot;Jena&quot;,&quot;given&quot;:&quot;Anupam B.&quot;,&quot;parse-names&quot;:false,&quot;dropping-particle&quot;:&quot;&quot;,&quot;non-dropping-particle&quot;:&quot;&quot;},{&quot;family&quot;:&quot;Barnett&quot;,&quot;given&quot;:&quot;Michael L.&quot;,&quot;parse-names&quot;:false,&quot;dropping-particle&quot;:&quot;&quot;,&quot;non-dropping-particle&quot;:&quot;&quot;}],&quot;container-title&quot;:&quot;JAMA Internal Medicine&quot;,&quot;container-title-short&quot;:&quot;JAMA Intern Med&quot;,&quot;DOI&quot;:&quot;10.1001/jamainternmed.2020.6288&quot;,&quot;ISSN&quot;:&quot;2168-6106&quot;,&quot;issued&quot;:{&quot;date-parts&quot;:[[2021,2,1]]},&quot;page&quot;:&quot;186&quot;,&quot;issue&quot;:&quot;2&quot;,&quot;volume&quot;:&quot;18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5E236-BEBA-4130-823B-E6AC671CD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2255</TotalTime>
  <Pages>9</Pages>
  <Words>2963</Words>
  <Characters>16003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20</cp:revision>
  <dcterms:created xsi:type="dcterms:W3CDTF">2025-02-21T14:34:00Z</dcterms:created>
  <dcterms:modified xsi:type="dcterms:W3CDTF">2025-03-03T15:37:00Z</dcterms:modified>
</cp:coreProperties>
</file>